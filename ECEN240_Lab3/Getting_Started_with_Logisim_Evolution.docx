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E309" w14:textId="77777777" w:rsidR="00701C89" w:rsidRDefault="00701C89" w:rsidP="003E7345"/>
    <w:p w14:paraId="61A87535" w14:textId="77777777" w:rsidR="00701C89" w:rsidRDefault="00701C89" w:rsidP="003E7345">
      <w:pPr>
        <w:pStyle w:val="Heading1"/>
      </w:pPr>
      <w:r>
        <w:t>Introduction</w:t>
      </w:r>
    </w:p>
    <w:p w14:paraId="16A56127" w14:textId="77777777" w:rsidR="00701C89" w:rsidRDefault="00701C89" w:rsidP="003E7345">
      <w:r w:rsidRPr="00E46ABD">
        <w:rPr>
          <w:b/>
          <w:bCs/>
          <w:i/>
        </w:rPr>
        <w:t>Logisim Evolution</w:t>
      </w:r>
      <w:r>
        <w:t xml:space="preserve"> is a logic circuit simulator written in Java.  The “logisim-evolution.jar” file may be run from any operating system </w:t>
      </w:r>
      <w:proofErr w:type="gramStart"/>
      <w:r>
        <w:t>as long as</w:t>
      </w:r>
      <w:proofErr w:type="gramEnd"/>
      <w:r>
        <w:t xml:space="preserve"> Java is installed on the system (Windows, Mac OSx, Linux, etc.).  In most systems you simply need to double-click on the “jar” file.  In other systems it is invoked at the command prompt with “java -jar logisim-evolution.jar” command.</w:t>
      </w:r>
    </w:p>
    <w:p w14:paraId="618CCD83" w14:textId="77777777" w:rsidR="00701C89" w:rsidRDefault="00701C89" w:rsidP="00075162"/>
    <w:p w14:paraId="752C4DD3" w14:textId="36ED1C1D" w:rsidR="00417F5E" w:rsidRDefault="00B50394" w:rsidP="003E7345">
      <w:r>
        <w:t xml:space="preserve">Logisim-Evolution should be installed on your </w:t>
      </w:r>
      <w:r w:rsidR="00D42B14">
        <w:t>computer.  Installation can be done by downloading the a</w:t>
      </w:r>
      <w:r w:rsidR="00F019BE">
        <w:t xml:space="preserve">ppropriate </w:t>
      </w:r>
      <w:r w:rsidR="00422F92">
        <w:t xml:space="preserve">installation program.  The current version is 3.8.0, and can be found </w:t>
      </w:r>
      <w:hyperlink r:id="rId6" w:history="1">
        <w:r w:rsidR="00422F92" w:rsidRPr="002737BA">
          <w:rPr>
            <w:rStyle w:val="Hyperlink"/>
          </w:rPr>
          <w:t>HERE</w:t>
        </w:r>
      </w:hyperlink>
      <w:r w:rsidR="00422F92">
        <w:t>:</w:t>
      </w:r>
      <w:r w:rsidR="00422F92">
        <w:br/>
      </w:r>
      <w:r w:rsidR="00422F92">
        <w:br/>
      </w:r>
      <w:r w:rsidR="005E7602" w:rsidRPr="005E7602">
        <w:rPr>
          <w:noProof/>
        </w:rPr>
        <w:drawing>
          <wp:inline distT="0" distB="0" distL="0" distR="0" wp14:anchorId="5B1C9EE5" wp14:editId="6C05E7FE">
            <wp:extent cx="5791200" cy="2837440"/>
            <wp:effectExtent l="0" t="0" r="0" b="1270"/>
            <wp:docPr id="722294778" name="Picture 1" descr="A screenshot of a computer&#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94778" name="Picture 1" descr="A screenshot of a computer&#10;&#10;Description automatically generated">
                      <a:hlinkClick r:id="rId6"/>
                    </pic:cNvPr>
                    <pic:cNvPicPr/>
                  </pic:nvPicPr>
                  <pic:blipFill>
                    <a:blip r:embed="rId7"/>
                    <a:stretch>
                      <a:fillRect/>
                    </a:stretch>
                  </pic:blipFill>
                  <pic:spPr>
                    <a:xfrm>
                      <a:off x="0" y="0"/>
                      <a:ext cx="5812694" cy="2847971"/>
                    </a:xfrm>
                    <a:prstGeom prst="rect">
                      <a:avLst/>
                    </a:prstGeom>
                  </pic:spPr>
                </pic:pic>
              </a:graphicData>
            </a:graphic>
          </wp:inline>
        </w:drawing>
      </w:r>
    </w:p>
    <w:p w14:paraId="6F0C0F0E" w14:textId="224C0652" w:rsidR="003E7345" w:rsidRDefault="003E7345" w:rsidP="003E7345">
      <w:pPr>
        <w:pStyle w:val="Heading1"/>
      </w:pPr>
      <w:r>
        <w:t xml:space="preserve">Installation </w:t>
      </w:r>
    </w:p>
    <w:p w14:paraId="71B50B34" w14:textId="3CD9C503" w:rsidR="00701C89" w:rsidRDefault="00701C89" w:rsidP="003E7345">
      <w:r w:rsidRPr="00E46ABD">
        <w:rPr>
          <w:b/>
          <w:bCs/>
          <w:i/>
        </w:rPr>
        <w:t>Logisim Evolution</w:t>
      </w:r>
      <w:r>
        <w:t xml:space="preserve"> will enable the user to get a firm grasp of digital logic circuits from a schematic entry and simulation perspective.</w:t>
      </w:r>
      <w:r w:rsidR="00F81CD5">
        <w:t xml:space="preserve"> Use the following figures as a guide in getting started with </w:t>
      </w:r>
      <w:r w:rsidR="00F81CD5" w:rsidRPr="00E46ABD">
        <w:rPr>
          <w:b/>
          <w:bCs/>
          <w:i/>
        </w:rPr>
        <w:t>Logisim Evolution</w:t>
      </w:r>
      <w:r w:rsidR="00F81CD5">
        <w:t>.</w:t>
      </w:r>
    </w:p>
    <w:p w14:paraId="497BCA51" w14:textId="6EFD2F09" w:rsidR="00F81CD5" w:rsidRDefault="00F81CD5" w:rsidP="003E7345"/>
    <w:p w14:paraId="4039D43B" w14:textId="0A4F45CC" w:rsidR="00737E6E" w:rsidRDefault="003E7345" w:rsidP="003E7345">
      <w:r>
        <w:rPr>
          <w:noProof/>
        </w:rPr>
        <mc:AlternateContent>
          <mc:Choice Requires="wps">
            <w:drawing>
              <wp:anchor distT="45720" distB="45720" distL="114300" distR="114300" simplePos="0" relativeHeight="251659264" behindDoc="0" locked="0" layoutInCell="1" allowOverlap="1" wp14:anchorId="3AB1A118" wp14:editId="7293A088">
                <wp:simplePos x="0" y="0"/>
                <wp:positionH relativeFrom="margin">
                  <wp:align>right</wp:align>
                </wp:positionH>
                <wp:positionV relativeFrom="paragraph">
                  <wp:posOffset>575310</wp:posOffset>
                </wp:positionV>
                <wp:extent cx="2907030" cy="1404620"/>
                <wp:effectExtent l="0" t="0" r="2667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7030" cy="1404620"/>
                        </a:xfrm>
                        <a:prstGeom prst="rect">
                          <a:avLst/>
                        </a:prstGeom>
                        <a:solidFill>
                          <a:srgbClr val="FFFFFF"/>
                        </a:solidFill>
                        <a:ln w="9525">
                          <a:solidFill>
                            <a:srgbClr val="000000"/>
                          </a:solidFill>
                          <a:miter lim="800000"/>
                          <a:headEnd/>
                          <a:tailEnd/>
                        </a:ln>
                      </wps:spPr>
                      <wps:txbx>
                        <w:txbxContent>
                          <w:p w14:paraId="3193ED23" w14:textId="5E1566D1" w:rsidR="00EA5447" w:rsidRDefault="00EA5447" w:rsidP="003E7345">
                            <w:r w:rsidRPr="00E46ABD">
                              <w:rPr>
                                <w:b/>
                                <w:bCs/>
                              </w:rPr>
                              <w:t>Note</w:t>
                            </w:r>
                            <w:r>
                              <w:t>:  running the MacOS version may require a small start-up script to enable all features.  If you are installing and running on a Mac, please talk to the instructor about the script to add to launch the program.</w:t>
                            </w:r>
                          </w:p>
                          <w:p w14:paraId="09EF57DB" w14:textId="56ED063E" w:rsidR="00EA5447" w:rsidRDefault="00EA5447" w:rsidP="003E734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B1A118" id="_x0000_t202" coordsize="21600,21600" o:spt="202" path="m,l,21600r21600,l21600,xe">
                <v:stroke joinstyle="miter"/>
                <v:path gradientshapeok="t" o:connecttype="rect"/>
              </v:shapetype>
              <v:shape id="Text Box 2" o:spid="_x0000_s1026" type="#_x0000_t202" style="position:absolute;left:0;text-align:left;margin-left:177.7pt;margin-top:45.3pt;width:228.9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">
                <v:textbox style="mso-fit-shape-to-text:t">
                  <w:txbxContent>
                    <w:p w14:paraId="3193ED23" w14:textId="5E1566D1" w:rsidR="00EA5447" w:rsidRDefault="00EA5447" w:rsidP="003E7345">
                      <w:r w:rsidRPr="00E46ABD">
                        <w:rPr>
                          <w:b/>
                          <w:bCs/>
                        </w:rPr>
                        <w:t>Note</w:t>
                      </w:r>
                      <w:r>
                        <w:t>:  running the MacOS version may require a small start-up script to enable all features.  If you are installing and running on a Mac, please talk to the instructor about the script to add to launch the program.</w:t>
                      </w:r>
                    </w:p>
                    <w:p w14:paraId="09EF57DB" w14:textId="56ED063E" w:rsidR="00EA5447" w:rsidRDefault="00EA5447" w:rsidP="003E7345"/>
                  </w:txbxContent>
                </v:textbox>
                <w10:wrap type="square" anchorx="margin"/>
              </v:shape>
            </w:pict>
          </mc:Fallback>
        </mc:AlternateContent>
      </w:r>
      <w:r w:rsidR="009C6C3B">
        <w:t xml:space="preserve">Screenshots </w:t>
      </w:r>
      <w:r>
        <w:t>in the rest of the document</w:t>
      </w:r>
      <w:r w:rsidR="009C6C3B">
        <w:t xml:space="preserve"> are from a Windows-based installation, </w:t>
      </w:r>
      <w:r w:rsidR="002B1BBE">
        <w:t>but MacOS and Linux are almost identical.</w:t>
      </w:r>
    </w:p>
    <w:p w14:paraId="41A0116A" w14:textId="7D9C79E2" w:rsidR="00F85091" w:rsidRDefault="00F85091" w:rsidP="003E7345">
      <w:pPr>
        <w:rPr>
          <w:noProof/>
        </w:rPr>
      </w:pPr>
    </w:p>
    <w:p w14:paraId="56437DE7" w14:textId="77777777" w:rsidR="00F85091" w:rsidRDefault="00F85091" w:rsidP="003E7345">
      <w:pPr>
        <w:rPr>
          <w:noProof/>
        </w:rPr>
      </w:pPr>
    </w:p>
    <w:p w14:paraId="1845A8AF" w14:textId="4AA43D3D" w:rsidR="00F85091" w:rsidRDefault="00F85091" w:rsidP="003E7345">
      <w:pPr>
        <w:rPr>
          <w:noProof/>
        </w:rPr>
      </w:pPr>
    </w:p>
    <w:p w14:paraId="7D64D4C8" w14:textId="77777777" w:rsidR="00F85091" w:rsidRDefault="00F85091" w:rsidP="003E7345">
      <w:pPr>
        <w:rPr>
          <w:noProof/>
        </w:rPr>
      </w:pPr>
    </w:p>
    <w:p w14:paraId="6035C26E" w14:textId="77777777" w:rsidR="00F85091" w:rsidRDefault="00F85091" w:rsidP="003E7345">
      <w:pPr>
        <w:rPr>
          <w:noProof/>
        </w:rPr>
      </w:pPr>
    </w:p>
    <w:p w14:paraId="2D0D6C27" w14:textId="1E02096B" w:rsidR="00F81CD5" w:rsidRDefault="0091551B" w:rsidP="003E7345">
      <w:r w:rsidRPr="0091551B">
        <w:rPr>
          <w:noProof/>
        </w:rPr>
        <w:t xml:space="preserve"> </w:t>
      </w:r>
    </w:p>
    <w:p w14:paraId="13B4B276" w14:textId="77777777" w:rsidR="00193D38" w:rsidRDefault="00193D38" w:rsidP="003E7345"/>
    <w:p w14:paraId="4F2F2A45" w14:textId="4F300C49" w:rsidR="007559A9" w:rsidRPr="00326653" w:rsidRDefault="007559A9" w:rsidP="00E46ABD">
      <w:r>
        <w:br w:type="column"/>
      </w:r>
      <w:r w:rsidR="006B0742">
        <w:lastRenderedPageBreak/>
        <w:t>After installing and running the program, you should see the initial</w:t>
      </w:r>
      <w:r w:rsidRPr="00326653">
        <w:t xml:space="preserve"> Logisim Evolution view</w:t>
      </w:r>
      <w:r w:rsidR="006B0742">
        <w:t>:</w:t>
      </w:r>
    </w:p>
    <w:p w14:paraId="7886764F" w14:textId="19CE2368" w:rsidR="00DE6303" w:rsidRDefault="00F85091" w:rsidP="006B0742">
      <w:r w:rsidRPr="0091551B">
        <w:rPr>
          <w:noProof/>
        </w:rPr>
        <w:drawing>
          <wp:anchor distT="0" distB="0" distL="114300" distR="114300" simplePos="0" relativeHeight="251678720" behindDoc="0" locked="0" layoutInCell="1" allowOverlap="1" wp14:anchorId="3F53EEDF" wp14:editId="7D35941A">
            <wp:simplePos x="0" y="0"/>
            <wp:positionH relativeFrom="column">
              <wp:posOffset>76200</wp:posOffset>
            </wp:positionH>
            <wp:positionV relativeFrom="paragraph">
              <wp:posOffset>352425</wp:posOffset>
            </wp:positionV>
            <wp:extent cx="5943600" cy="3271520"/>
            <wp:effectExtent l="0" t="0" r="0" b="5080"/>
            <wp:wrapSquare wrapText="bothSides"/>
            <wp:docPr id="1534392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92356"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14:sizeRelH relativeFrom="page">
              <wp14:pctWidth>0</wp14:pctWidth>
            </wp14:sizeRelH>
            <wp14:sizeRelV relativeFrom="page">
              <wp14:pctHeight>0</wp14:pctHeight>
            </wp14:sizeRelV>
          </wp:anchor>
        </w:drawing>
      </w:r>
    </w:p>
    <w:p w14:paraId="2827048E" w14:textId="01543220" w:rsidR="0043385E" w:rsidRDefault="00193D38" w:rsidP="003E7345">
      <w:r>
        <w:t xml:space="preserve">Once you have the </w:t>
      </w:r>
      <w:r w:rsidRPr="00E46ABD">
        <w:rPr>
          <w:b/>
          <w:bCs/>
          <w:i/>
        </w:rPr>
        <w:t>Logisim Evolution</w:t>
      </w:r>
      <w:r>
        <w:t xml:space="preserve"> window open, follow the steps below to create a simple circuit:</w:t>
      </w:r>
    </w:p>
    <w:p w14:paraId="7BE674C1" w14:textId="7383F6A2" w:rsidR="00B44064" w:rsidRDefault="00B44064" w:rsidP="003E7345"/>
    <w:p w14:paraId="27980047" w14:textId="4FBDC5A0" w:rsidR="009174DE" w:rsidRDefault="00E40892" w:rsidP="00E46ABD">
      <w:r>
        <w:rPr>
          <w:noProof/>
        </w:rPr>
        <mc:AlternateContent>
          <mc:Choice Requires="wps">
            <w:drawing>
              <wp:anchor distT="0" distB="0" distL="114300" distR="114300" simplePos="0" relativeHeight="251660288" behindDoc="0" locked="0" layoutInCell="1" allowOverlap="1" wp14:anchorId="25F4E189" wp14:editId="5003877B">
                <wp:simplePos x="0" y="0"/>
                <wp:positionH relativeFrom="margin">
                  <wp:align>right</wp:align>
                </wp:positionH>
                <wp:positionV relativeFrom="paragraph">
                  <wp:posOffset>843280</wp:posOffset>
                </wp:positionV>
                <wp:extent cx="2409825" cy="742950"/>
                <wp:effectExtent l="571500" t="323850" r="28575" b="19050"/>
                <wp:wrapNone/>
                <wp:docPr id="1157329627" name="Callout: Bent Line 2"/>
                <wp:cNvGraphicFramePr/>
                <a:graphic xmlns:a="http://schemas.openxmlformats.org/drawingml/2006/main">
                  <a:graphicData uri="http://schemas.microsoft.com/office/word/2010/wordprocessingShape">
                    <wps:wsp>
                      <wps:cNvSpPr/>
                      <wps:spPr>
                        <a:xfrm>
                          <a:off x="4419600" y="6181725"/>
                          <a:ext cx="2409825" cy="742950"/>
                        </a:xfrm>
                        <a:prstGeom prst="borderCallout2">
                          <a:avLst>
                            <a:gd name="adj1" fmla="val 43750"/>
                            <a:gd name="adj2" fmla="val -10849"/>
                            <a:gd name="adj3" fmla="val 243"/>
                            <a:gd name="adj4" fmla="val -20502"/>
                            <a:gd name="adj5" fmla="val -40020"/>
                            <a:gd name="adj6" fmla="val -22243"/>
                          </a:avLst>
                        </a:prstGeom>
                        <a:solidFill>
                          <a:schemeClr val="tx2">
                            <a:lumMod val="40000"/>
                            <a:lumOff val="60000"/>
                          </a:schemeClr>
                        </a:solidFill>
                        <a:ln w="25400">
                          <a:solidFill>
                            <a:srgbClr val="FF0000"/>
                          </a:solidFill>
                          <a:headEnd type="none"/>
                          <a:tailEnd type="triangle"/>
                        </a:ln>
                      </wps:spPr>
                      <wps:style>
                        <a:lnRef idx="2">
                          <a:schemeClr val="accent1">
                            <a:shade val="15000"/>
                          </a:schemeClr>
                        </a:lnRef>
                        <a:fillRef idx="1">
                          <a:schemeClr val="accent1"/>
                        </a:fillRef>
                        <a:effectRef idx="0">
                          <a:schemeClr val="accent1"/>
                        </a:effectRef>
                        <a:fontRef idx="minor">
                          <a:schemeClr val="lt1"/>
                        </a:fontRef>
                      </wps:style>
                      <wps:txbx>
                        <w:txbxContent>
                          <w:p w14:paraId="1934F82C" w14:textId="6DC5088F" w:rsidR="00F12631" w:rsidRPr="00E46ABD" w:rsidRDefault="00DD17A0" w:rsidP="00E46ABD">
                            <w:pPr>
                              <w:jc w:val="left"/>
                              <w:rPr>
                                <w:color w:val="FF0000"/>
                              </w:rPr>
                            </w:pPr>
                            <w:r w:rsidRPr="00E46ABD">
                              <w:rPr>
                                <w:color w:val="FF0000"/>
                                <w:u w:val="single"/>
                              </w:rPr>
                              <w:t>Step</w:t>
                            </w:r>
                            <w:r w:rsidR="00C24DD8" w:rsidRPr="00E46ABD">
                              <w:rPr>
                                <w:color w:val="FF0000"/>
                                <w:u w:val="single"/>
                              </w:rPr>
                              <w:t xml:space="preserve"> </w:t>
                            </w:r>
                            <w:r w:rsidRPr="00E46ABD">
                              <w:rPr>
                                <w:color w:val="FF0000"/>
                                <w:u w:val="single"/>
                              </w:rPr>
                              <w:t>1</w:t>
                            </w:r>
                            <w:r w:rsidRPr="00E46ABD">
                              <w:rPr>
                                <w:color w:val="FF0000"/>
                              </w:rPr>
                              <w:t xml:space="preserve">:  </w:t>
                            </w:r>
                            <w:r w:rsidR="00F12631" w:rsidRPr="00E46ABD">
                              <w:rPr>
                                <w:color w:val="FF0000"/>
                              </w:rPr>
                              <w:t>Select the</w:t>
                            </w:r>
                            <w:r w:rsidR="001F11A6">
                              <w:rPr>
                                <w:color w:val="FF0000"/>
                              </w:rPr>
                              <w:t xml:space="preserve"> </w:t>
                            </w:r>
                            <w:r w:rsidR="00023289" w:rsidRPr="00E46ABD">
                              <w:rPr>
                                <w:color w:val="FF0000"/>
                              </w:rPr>
                              <w:t>“Add Pin” tool</w:t>
                            </w:r>
                            <w:r w:rsidR="001F11A6">
                              <w:rPr>
                                <w:color w:val="FF0000"/>
                              </w:rPr>
                              <w:br/>
                              <w:t>There is a left-facing and right-facing in the tool-</w:t>
                            </w:r>
                            <w:proofErr w:type="gramStart"/>
                            <w:r w:rsidR="001F11A6">
                              <w:rPr>
                                <w:color w:val="FF0000"/>
                              </w:rPr>
                              <w:t>bar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F4E189"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2" o:spid="_x0000_s1027" type="#_x0000_t48" style="position:absolute;left:0;text-align:left;margin-left:138.55pt;margin-top:66.4pt;width:189.75pt;height:5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" adj="-4804,-8644,-4428,52,-2343,9450" fillcolor="#acb9ca [1311]" strokecolor="red" strokeweight="2pt">
                <v:stroke startarrow="block"/>
                <v:textbox>
                  <w:txbxContent>
                    <w:p w14:paraId="1934F82C" w14:textId="6DC5088F" w:rsidR="00F12631" w:rsidRPr="00E46ABD" w:rsidRDefault="00DD17A0" w:rsidP="00E46ABD">
                      <w:pPr>
                        <w:jc w:val="left"/>
                        <w:rPr>
                          <w:color w:val="FF0000"/>
                        </w:rPr>
                      </w:pPr>
                      <w:r w:rsidRPr="00E46ABD">
                        <w:rPr>
                          <w:color w:val="FF0000"/>
                          <w:u w:val="single"/>
                        </w:rPr>
                        <w:t>Step</w:t>
                      </w:r>
                      <w:r w:rsidR="00C24DD8" w:rsidRPr="00E46ABD">
                        <w:rPr>
                          <w:color w:val="FF0000"/>
                          <w:u w:val="single"/>
                        </w:rPr>
                        <w:t xml:space="preserve"> </w:t>
                      </w:r>
                      <w:r w:rsidRPr="00E46ABD">
                        <w:rPr>
                          <w:color w:val="FF0000"/>
                          <w:u w:val="single"/>
                        </w:rPr>
                        <w:t>1</w:t>
                      </w:r>
                      <w:r w:rsidRPr="00E46ABD">
                        <w:rPr>
                          <w:color w:val="FF0000"/>
                        </w:rPr>
                        <w:t xml:space="preserve">:  </w:t>
                      </w:r>
                      <w:r w:rsidR="00F12631" w:rsidRPr="00E46ABD">
                        <w:rPr>
                          <w:color w:val="FF0000"/>
                        </w:rPr>
                        <w:t>Select the</w:t>
                      </w:r>
                      <w:r w:rsidR="001F11A6">
                        <w:rPr>
                          <w:color w:val="FF0000"/>
                        </w:rPr>
                        <w:t xml:space="preserve"> </w:t>
                      </w:r>
                      <w:r w:rsidR="00023289" w:rsidRPr="00E46ABD">
                        <w:rPr>
                          <w:color w:val="FF0000"/>
                        </w:rPr>
                        <w:t>“Add Pin” tool</w:t>
                      </w:r>
                      <w:r w:rsidR="001F11A6">
                        <w:rPr>
                          <w:color w:val="FF0000"/>
                        </w:rPr>
                        <w:br/>
                        <w:t>There is a left-facing and right-facing in the tool-</w:t>
                      </w:r>
                      <w:proofErr w:type="gramStart"/>
                      <w:r w:rsidR="001F11A6">
                        <w:rPr>
                          <w:color w:val="FF0000"/>
                        </w:rPr>
                        <w:t>bar</w:t>
                      </w:r>
                      <w:proofErr w:type="gramEnd"/>
                    </w:p>
                  </w:txbxContent>
                </v:textbox>
                <w10:wrap anchorx="margin"/>
              </v:shape>
            </w:pict>
          </mc:Fallback>
        </mc:AlternateContent>
      </w:r>
      <w:r w:rsidR="002F37FA">
        <w:rPr>
          <w:noProof/>
        </w:rPr>
        <w:drawing>
          <wp:inline distT="0" distB="0" distL="0" distR="0" wp14:anchorId="7105BA9D" wp14:editId="14C58E83">
            <wp:extent cx="6343817" cy="2190750"/>
            <wp:effectExtent l="0" t="0" r="0" b="0"/>
            <wp:docPr id="155264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39078"/>
                    <a:stretch/>
                  </pic:blipFill>
                  <pic:spPr bwMode="auto">
                    <a:xfrm>
                      <a:off x="0" y="0"/>
                      <a:ext cx="6350725" cy="2193136"/>
                    </a:xfrm>
                    <a:prstGeom prst="rect">
                      <a:avLst/>
                    </a:prstGeom>
                    <a:noFill/>
                    <a:ln>
                      <a:noFill/>
                    </a:ln>
                    <a:extLst>
                      <a:ext uri="{53640926-AAD7-44D8-BBD7-CCE9431645EC}">
                        <a14:shadowObscured xmlns:a14="http://schemas.microsoft.com/office/drawing/2010/main"/>
                      </a:ext>
                    </a:extLst>
                  </pic:spPr>
                </pic:pic>
              </a:graphicData>
            </a:graphic>
          </wp:inline>
        </w:drawing>
      </w:r>
    </w:p>
    <w:p w14:paraId="0D4F7611" w14:textId="77777777" w:rsidR="009174DE" w:rsidRDefault="009174DE" w:rsidP="003E7345"/>
    <w:p w14:paraId="0A4B9B4A" w14:textId="77777777" w:rsidR="00B75712" w:rsidRDefault="00B75712" w:rsidP="003E7345"/>
    <w:p w14:paraId="119115B1" w14:textId="06945D44" w:rsidR="00B75712" w:rsidRDefault="00B75712" w:rsidP="003E7345"/>
    <w:p w14:paraId="05F9D66F" w14:textId="3695A5F3" w:rsidR="00B75712" w:rsidRDefault="00030221" w:rsidP="003E7345">
      <w:r>
        <w:rPr>
          <w:noProof/>
        </w:rPr>
        <w:lastRenderedPageBreak/>
        <mc:AlternateContent>
          <mc:Choice Requires="wps">
            <w:drawing>
              <wp:anchor distT="0" distB="0" distL="114300" distR="114300" simplePos="0" relativeHeight="251662336" behindDoc="0" locked="0" layoutInCell="1" allowOverlap="1" wp14:anchorId="38417F35" wp14:editId="134A74BC">
                <wp:simplePos x="0" y="0"/>
                <wp:positionH relativeFrom="margin">
                  <wp:posOffset>3952875</wp:posOffset>
                </wp:positionH>
                <wp:positionV relativeFrom="paragraph">
                  <wp:posOffset>2314575</wp:posOffset>
                </wp:positionV>
                <wp:extent cx="1514475" cy="857250"/>
                <wp:effectExtent l="1924050" t="857250" r="28575" b="19050"/>
                <wp:wrapNone/>
                <wp:docPr id="1667420414" name="Callout: Bent Line 2"/>
                <wp:cNvGraphicFramePr/>
                <a:graphic xmlns:a="http://schemas.openxmlformats.org/drawingml/2006/main">
                  <a:graphicData uri="http://schemas.microsoft.com/office/word/2010/wordprocessingShape">
                    <wps:wsp>
                      <wps:cNvSpPr/>
                      <wps:spPr>
                        <a:xfrm>
                          <a:off x="0" y="0"/>
                          <a:ext cx="1514475" cy="857250"/>
                        </a:xfrm>
                        <a:prstGeom prst="borderCallout2">
                          <a:avLst>
                            <a:gd name="adj1" fmla="val 51210"/>
                            <a:gd name="adj2" fmla="val -15881"/>
                            <a:gd name="adj3" fmla="val 32364"/>
                            <a:gd name="adj4" fmla="val -150628"/>
                            <a:gd name="adj5" fmla="val -96407"/>
                            <a:gd name="adj6" fmla="val 25390"/>
                          </a:avLst>
                        </a:prstGeom>
                        <a:solidFill>
                          <a:schemeClr val="tx2">
                            <a:lumMod val="40000"/>
                            <a:lumOff val="60000"/>
                          </a:schemeClr>
                        </a:solidFill>
                        <a:ln w="25400">
                          <a:solidFill>
                            <a:srgbClr val="FF0000"/>
                          </a:solidFill>
                          <a:headEnd type="none"/>
                          <a:tailEnd type="triangle"/>
                        </a:ln>
                      </wps:spPr>
                      <wps:style>
                        <a:lnRef idx="2">
                          <a:schemeClr val="accent1">
                            <a:shade val="15000"/>
                          </a:schemeClr>
                        </a:lnRef>
                        <a:fillRef idx="1">
                          <a:schemeClr val="accent1"/>
                        </a:fillRef>
                        <a:effectRef idx="0">
                          <a:schemeClr val="accent1"/>
                        </a:effectRef>
                        <a:fontRef idx="minor">
                          <a:schemeClr val="lt1"/>
                        </a:fontRef>
                      </wps:style>
                      <wps:txbx>
                        <w:txbxContent>
                          <w:p w14:paraId="182325B8" w14:textId="38472CC9" w:rsidR="00210DA8" w:rsidRPr="00E46ABD" w:rsidRDefault="00210DA8" w:rsidP="00E46ABD">
                            <w:pPr>
                              <w:jc w:val="left"/>
                              <w:rPr>
                                <w:color w:val="FF0000"/>
                              </w:rPr>
                            </w:pPr>
                            <w:r w:rsidRPr="00E46ABD">
                              <w:rPr>
                                <w:color w:val="FF0000"/>
                                <w:u w:val="single"/>
                              </w:rPr>
                              <w:t>Step</w:t>
                            </w:r>
                            <w:r w:rsidR="00A760D3" w:rsidRPr="00E46ABD">
                              <w:rPr>
                                <w:color w:val="FF0000"/>
                                <w:u w:val="single"/>
                              </w:rPr>
                              <w:t xml:space="preserve"> </w:t>
                            </w:r>
                            <w:r w:rsidR="00030221" w:rsidRPr="00E46ABD">
                              <w:rPr>
                                <w:color w:val="FF0000"/>
                                <w:u w:val="single"/>
                              </w:rPr>
                              <w:t>2</w:t>
                            </w:r>
                            <w:r w:rsidRPr="00E46ABD">
                              <w:rPr>
                                <w:color w:val="FF0000"/>
                              </w:rPr>
                              <w:t xml:space="preserve">:  </w:t>
                            </w:r>
                            <w:r w:rsidR="00030221" w:rsidRPr="00E46ABD">
                              <w:rPr>
                                <w:color w:val="FF0000"/>
                              </w:rPr>
                              <w:t>Place the pin</w:t>
                            </w:r>
                            <w:r w:rsidR="00DE79B6" w:rsidRPr="00E46ABD">
                              <w:rPr>
                                <w:color w:val="FF0000"/>
                              </w:rPr>
                              <w:br/>
                              <w:t>Add a label “</w:t>
                            </w:r>
                            <w:proofErr w:type="gramStart"/>
                            <w:r w:rsidR="00DE79B6" w:rsidRPr="00E46ABD">
                              <w:rPr>
                                <w:color w:val="FF0000"/>
                              </w:rPr>
                              <w:t>A</w:t>
                            </w:r>
                            <w:proofErr w:type="gramEnd"/>
                            <w:r w:rsidR="00DE79B6" w:rsidRPr="00E46ABD">
                              <w:rPr>
                                <w:color w:val="FF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17F35" id="_x0000_s1028" type="#_x0000_t48" style="position:absolute;left:0;text-align:left;margin-left:311.25pt;margin-top:182.25pt;width:119.25pt;height: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" adj="5484,-20824,-32536,6991,-3430,11061" fillcolor="#acb9ca [1311]" strokecolor="red" strokeweight="2pt">
                <v:stroke startarrow="block"/>
                <v:textbox>
                  <w:txbxContent>
                    <w:p w14:paraId="182325B8" w14:textId="38472CC9" w:rsidR="00210DA8" w:rsidRPr="00E46ABD" w:rsidRDefault="00210DA8" w:rsidP="00E46ABD">
                      <w:pPr>
                        <w:jc w:val="left"/>
                        <w:rPr>
                          <w:color w:val="FF0000"/>
                        </w:rPr>
                      </w:pPr>
                      <w:r w:rsidRPr="00E46ABD">
                        <w:rPr>
                          <w:color w:val="FF0000"/>
                          <w:u w:val="single"/>
                        </w:rPr>
                        <w:t>Step</w:t>
                      </w:r>
                      <w:r w:rsidR="00A760D3" w:rsidRPr="00E46ABD">
                        <w:rPr>
                          <w:color w:val="FF0000"/>
                          <w:u w:val="single"/>
                        </w:rPr>
                        <w:t xml:space="preserve"> </w:t>
                      </w:r>
                      <w:r w:rsidR="00030221" w:rsidRPr="00E46ABD">
                        <w:rPr>
                          <w:color w:val="FF0000"/>
                          <w:u w:val="single"/>
                        </w:rPr>
                        <w:t>2</w:t>
                      </w:r>
                      <w:r w:rsidRPr="00E46ABD">
                        <w:rPr>
                          <w:color w:val="FF0000"/>
                        </w:rPr>
                        <w:t xml:space="preserve">:  </w:t>
                      </w:r>
                      <w:r w:rsidR="00030221" w:rsidRPr="00E46ABD">
                        <w:rPr>
                          <w:color w:val="FF0000"/>
                        </w:rPr>
                        <w:t>Place the pin</w:t>
                      </w:r>
                      <w:r w:rsidR="00DE79B6" w:rsidRPr="00E46ABD">
                        <w:rPr>
                          <w:color w:val="FF0000"/>
                        </w:rPr>
                        <w:br/>
                        <w:t>Add a label “</w:t>
                      </w:r>
                      <w:proofErr w:type="gramStart"/>
                      <w:r w:rsidR="00DE79B6" w:rsidRPr="00E46ABD">
                        <w:rPr>
                          <w:color w:val="FF0000"/>
                        </w:rPr>
                        <w:t>A</w:t>
                      </w:r>
                      <w:proofErr w:type="gramEnd"/>
                      <w:r w:rsidR="00DE79B6" w:rsidRPr="00E46ABD">
                        <w:rPr>
                          <w:color w:val="FF0000"/>
                        </w:rPr>
                        <w:t>”</w:t>
                      </w:r>
                    </w:p>
                  </w:txbxContent>
                </v:textbox>
                <o:callout v:ext="edit" minusx="t"/>
                <w10:wrap anchorx="margin"/>
              </v:shape>
            </w:pict>
          </mc:Fallback>
        </mc:AlternateContent>
      </w:r>
      <w:r w:rsidR="00A35E65" w:rsidRPr="00A35E65">
        <w:rPr>
          <w:noProof/>
        </w:rPr>
        <w:drawing>
          <wp:inline distT="0" distB="0" distL="0" distR="0" wp14:anchorId="212AE310" wp14:editId="79756879">
            <wp:extent cx="5943600" cy="3404235"/>
            <wp:effectExtent l="0" t="0" r="0" b="5715"/>
            <wp:docPr id="1304503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03215" name="Picture 1" descr="A screenshot of a computer&#10;&#10;Description automatically generated"/>
                    <pic:cNvPicPr/>
                  </pic:nvPicPr>
                  <pic:blipFill>
                    <a:blip r:embed="rId10"/>
                    <a:stretch>
                      <a:fillRect/>
                    </a:stretch>
                  </pic:blipFill>
                  <pic:spPr>
                    <a:xfrm>
                      <a:off x="0" y="0"/>
                      <a:ext cx="5943600" cy="3404235"/>
                    </a:xfrm>
                    <a:prstGeom prst="rect">
                      <a:avLst/>
                    </a:prstGeom>
                  </pic:spPr>
                </pic:pic>
              </a:graphicData>
            </a:graphic>
          </wp:inline>
        </w:drawing>
      </w:r>
    </w:p>
    <w:p w14:paraId="5CA41D77" w14:textId="77777777" w:rsidR="009174DE" w:rsidRDefault="009174DE" w:rsidP="003E7345"/>
    <w:p w14:paraId="3A3892BB" w14:textId="77777777" w:rsidR="007859E2" w:rsidRDefault="007859E2" w:rsidP="003E7345"/>
    <w:p w14:paraId="4FA95F2B" w14:textId="5BCB8D07" w:rsidR="00CF4C62" w:rsidRDefault="00A760D3" w:rsidP="003E7345">
      <w:r>
        <w:rPr>
          <w:noProof/>
        </w:rPr>
        <mc:AlternateContent>
          <mc:Choice Requires="wps">
            <w:drawing>
              <wp:anchor distT="0" distB="0" distL="114300" distR="114300" simplePos="0" relativeHeight="251671552" behindDoc="0" locked="0" layoutInCell="1" allowOverlap="1" wp14:anchorId="2AEE223B" wp14:editId="7696A629">
                <wp:simplePos x="0" y="0"/>
                <wp:positionH relativeFrom="column">
                  <wp:posOffset>133350</wp:posOffset>
                </wp:positionH>
                <wp:positionV relativeFrom="paragraph">
                  <wp:posOffset>8890</wp:posOffset>
                </wp:positionV>
                <wp:extent cx="5648325" cy="1019175"/>
                <wp:effectExtent l="0" t="0" r="28575" b="28575"/>
                <wp:wrapNone/>
                <wp:docPr id="951480296" name="Text Box 3"/>
                <wp:cNvGraphicFramePr/>
                <a:graphic xmlns:a="http://schemas.openxmlformats.org/drawingml/2006/main">
                  <a:graphicData uri="http://schemas.microsoft.com/office/word/2010/wordprocessingShape">
                    <wps:wsp>
                      <wps:cNvSpPr txBox="1"/>
                      <wps:spPr>
                        <a:xfrm>
                          <a:off x="0" y="0"/>
                          <a:ext cx="5648325" cy="1019175"/>
                        </a:xfrm>
                        <a:prstGeom prst="rect">
                          <a:avLst/>
                        </a:prstGeom>
                        <a:solidFill>
                          <a:schemeClr val="tx2">
                            <a:lumMod val="40000"/>
                            <a:lumOff val="60000"/>
                          </a:schemeClr>
                        </a:solidFill>
                        <a:ln w="25400">
                          <a:solidFill>
                            <a:srgbClr val="FF0000"/>
                          </a:solidFill>
                          <a:headEnd type="none"/>
                          <a:tailEnd type="triangle"/>
                        </a:ln>
                      </wps:spPr>
                      <wps:style>
                        <a:lnRef idx="2">
                          <a:schemeClr val="accent1">
                            <a:shade val="15000"/>
                          </a:schemeClr>
                        </a:lnRef>
                        <a:fillRef idx="1">
                          <a:schemeClr val="accent1"/>
                        </a:fillRef>
                        <a:effectRef idx="0">
                          <a:schemeClr val="accent1"/>
                        </a:effectRef>
                        <a:fontRef idx="minor">
                          <a:schemeClr val="lt1"/>
                        </a:fontRef>
                      </wps:style>
                      <wps:txbx>
                        <w:txbxContent>
                          <w:p w14:paraId="1323D20C" w14:textId="3E2BF4C7" w:rsidR="00A760D3" w:rsidRPr="00E46ABD" w:rsidRDefault="00A760D3" w:rsidP="00E46ABD">
                            <w:pPr>
                              <w:jc w:val="left"/>
                              <w:rPr>
                                <w:color w:val="FF0000"/>
                              </w:rPr>
                            </w:pPr>
                            <w:r w:rsidRPr="00E46ABD">
                              <w:rPr>
                                <w:color w:val="FF0000"/>
                                <w:u w:val="single"/>
                              </w:rPr>
                              <w:t>Step 3</w:t>
                            </w:r>
                            <w:r w:rsidRPr="00E46ABD">
                              <w:rPr>
                                <w:color w:val="FF0000"/>
                              </w:rPr>
                              <w:t>:  Repeat and add another input pin “B”</w:t>
                            </w:r>
                            <w:r w:rsidRPr="00E46ABD">
                              <w:rPr>
                                <w:color w:val="FF0000"/>
                              </w:rPr>
                              <w:br/>
                            </w:r>
                            <w:r w:rsidRPr="00E46ABD">
                              <w:rPr>
                                <w:color w:val="FF0000"/>
                              </w:rPr>
                              <w:br/>
                              <w:t xml:space="preserve">Note that there are many shortcuts to help with editing </w:t>
                            </w:r>
                            <w:proofErr w:type="gramStart"/>
                            <w:r w:rsidRPr="00E46ABD">
                              <w:rPr>
                                <w:color w:val="FF0000"/>
                              </w:rPr>
                              <w:t>For</w:t>
                            </w:r>
                            <w:proofErr w:type="gramEnd"/>
                            <w:r w:rsidRPr="00E46ABD">
                              <w:rPr>
                                <w:color w:val="FF0000"/>
                              </w:rPr>
                              <w:t xml:space="preserve"> example:</w:t>
                            </w:r>
                            <w:r w:rsidR="00E40892" w:rsidRPr="00E46ABD">
                              <w:rPr>
                                <w:color w:val="FF0000"/>
                              </w:rPr>
                              <w:br/>
                            </w:r>
                            <w:r w:rsidRPr="00E46ABD">
                              <w:rPr>
                                <w:color w:val="FF0000"/>
                              </w:rPr>
                              <w:t>CTRL-C / CTRL-V / CTRL-D /CTRL-Z   for copy/paste/duplicate/undo, respectively.</w:t>
                            </w:r>
                          </w:p>
                          <w:p w14:paraId="28725039" w14:textId="77777777" w:rsidR="00A760D3" w:rsidRPr="00E46ABD" w:rsidRDefault="00A760D3" w:rsidP="003E7345">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E223B" id="Text Box 3" o:spid="_x0000_s1029" type="#_x0000_t202" style="position:absolute;left:0;text-align:left;margin-left:10.5pt;margin-top:.7pt;width:444.75pt;height:8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" fillcolor="#acb9ca [1311]" strokecolor="red" strokeweight="2pt">
                <v:stroke endarrow="block"/>
                <v:textbox>
                  <w:txbxContent>
                    <w:p w14:paraId="1323D20C" w14:textId="3E2BF4C7" w:rsidR="00A760D3" w:rsidRPr="00E46ABD" w:rsidRDefault="00A760D3" w:rsidP="00E46ABD">
                      <w:pPr>
                        <w:jc w:val="left"/>
                        <w:rPr>
                          <w:color w:val="FF0000"/>
                        </w:rPr>
                      </w:pPr>
                      <w:r w:rsidRPr="00E46ABD">
                        <w:rPr>
                          <w:color w:val="FF0000"/>
                          <w:u w:val="single"/>
                        </w:rPr>
                        <w:t>Step 3</w:t>
                      </w:r>
                      <w:r w:rsidRPr="00E46ABD">
                        <w:rPr>
                          <w:color w:val="FF0000"/>
                        </w:rPr>
                        <w:t>:  Repeat and add another input pin “B”</w:t>
                      </w:r>
                      <w:r w:rsidRPr="00E46ABD">
                        <w:rPr>
                          <w:color w:val="FF0000"/>
                        </w:rPr>
                        <w:br/>
                      </w:r>
                      <w:r w:rsidRPr="00E46ABD">
                        <w:rPr>
                          <w:color w:val="FF0000"/>
                        </w:rPr>
                        <w:br/>
                        <w:t xml:space="preserve">Note that there are many shortcuts to help with editing </w:t>
                      </w:r>
                      <w:proofErr w:type="gramStart"/>
                      <w:r w:rsidRPr="00E46ABD">
                        <w:rPr>
                          <w:color w:val="FF0000"/>
                        </w:rPr>
                        <w:t>For</w:t>
                      </w:r>
                      <w:proofErr w:type="gramEnd"/>
                      <w:r w:rsidRPr="00E46ABD">
                        <w:rPr>
                          <w:color w:val="FF0000"/>
                        </w:rPr>
                        <w:t xml:space="preserve"> example:</w:t>
                      </w:r>
                      <w:r w:rsidR="00E40892" w:rsidRPr="00E46ABD">
                        <w:rPr>
                          <w:color w:val="FF0000"/>
                        </w:rPr>
                        <w:br/>
                      </w:r>
                      <w:r w:rsidRPr="00E46ABD">
                        <w:rPr>
                          <w:color w:val="FF0000"/>
                        </w:rPr>
                        <w:t>CTRL-C / CTRL-V / CTRL-D /CTRL-Z   for copy/paste/duplicate/undo, respectively.</w:t>
                      </w:r>
                    </w:p>
                    <w:p w14:paraId="28725039" w14:textId="77777777" w:rsidR="00A760D3" w:rsidRPr="00E46ABD" w:rsidRDefault="00A760D3" w:rsidP="003E7345">
                      <w:pPr>
                        <w:rPr>
                          <w:color w:val="FF0000"/>
                        </w:rPr>
                      </w:pPr>
                    </w:p>
                  </w:txbxContent>
                </v:textbox>
              </v:shape>
            </w:pict>
          </mc:Fallback>
        </mc:AlternateContent>
      </w:r>
    </w:p>
    <w:p w14:paraId="6C4530C2" w14:textId="77777777" w:rsidR="00193D38" w:rsidRDefault="00193D38" w:rsidP="003E7345"/>
    <w:p w14:paraId="12CCFCC5" w14:textId="76D9AE1D" w:rsidR="00B75712" w:rsidRDefault="00784A32" w:rsidP="003E7345">
      <w:r>
        <w:rPr>
          <w:noProof/>
        </w:rPr>
        <mc:AlternateContent>
          <mc:Choice Requires="wps">
            <w:drawing>
              <wp:anchor distT="0" distB="0" distL="114300" distR="114300" simplePos="0" relativeHeight="251673600" behindDoc="0" locked="0" layoutInCell="1" allowOverlap="1" wp14:anchorId="2AC605CE" wp14:editId="5DD58D75">
                <wp:simplePos x="0" y="0"/>
                <wp:positionH relativeFrom="margin">
                  <wp:posOffset>1390650</wp:posOffset>
                </wp:positionH>
                <wp:positionV relativeFrom="paragraph">
                  <wp:posOffset>3427730</wp:posOffset>
                </wp:positionV>
                <wp:extent cx="2419350" cy="857250"/>
                <wp:effectExtent l="381000" t="1466850" r="781050" b="19050"/>
                <wp:wrapNone/>
                <wp:docPr id="1163245576" name="Callout: Bent Line 2"/>
                <wp:cNvGraphicFramePr/>
                <a:graphic xmlns:a="http://schemas.openxmlformats.org/drawingml/2006/main">
                  <a:graphicData uri="http://schemas.microsoft.com/office/word/2010/wordprocessingShape">
                    <wps:wsp>
                      <wps:cNvSpPr/>
                      <wps:spPr>
                        <a:xfrm>
                          <a:off x="0" y="0"/>
                          <a:ext cx="2419350" cy="857250"/>
                        </a:xfrm>
                        <a:prstGeom prst="borderCallout2">
                          <a:avLst>
                            <a:gd name="adj1" fmla="val -11012"/>
                            <a:gd name="adj2" fmla="val 50105"/>
                            <a:gd name="adj3" fmla="val -169858"/>
                            <a:gd name="adj4" fmla="val -14816"/>
                            <a:gd name="adj5" fmla="val -127518"/>
                            <a:gd name="adj6" fmla="val 140207"/>
                          </a:avLst>
                        </a:prstGeom>
                        <a:solidFill>
                          <a:schemeClr val="tx2">
                            <a:lumMod val="40000"/>
                            <a:lumOff val="60000"/>
                          </a:schemeClr>
                        </a:solidFill>
                        <a:ln w="25400">
                          <a:solidFill>
                            <a:srgbClr val="FF0000"/>
                          </a:solidFill>
                          <a:headEnd type="none"/>
                          <a:tailEnd type="triangle"/>
                        </a:ln>
                      </wps:spPr>
                      <wps:style>
                        <a:lnRef idx="2">
                          <a:schemeClr val="accent1">
                            <a:shade val="15000"/>
                          </a:schemeClr>
                        </a:lnRef>
                        <a:fillRef idx="1">
                          <a:schemeClr val="accent1"/>
                        </a:fillRef>
                        <a:effectRef idx="0">
                          <a:schemeClr val="accent1"/>
                        </a:effectRef>
                        <a:fontRef idx="minor">
                          <a:schemeClr val="lt1"/>
                        </a:fontRef>
                      </wps:style>
                      <wps:txbx>
                        <w:txbxContent>
                          <w:p w14:paraId="7F1DF371" w14:textId="7319BE83" w:rsidR="007F40E0" w:rsidRPr="00E46ABD" w:rsidRDefault="007F40E0" w:rsidP="00E46ABD">
                            <w:pPr>
                              <w:jc w:val="left"/>
                              <w:rPr>
                                <w:color w:val="FF0000"/>
                              </w:rPr>
                            </w:pPr>
                            <w:r w:rsidRPr="00E46ABD">
                              <w:rPr>
                                <w:color w:val="FF0000"/>
                                <w:u w:val="single"/>
                              </w:rPr>
                              <w:t>Step</w:t>
                            </w:r>
                            <w:r w:rsidR="005751B8" w:rsidRPr="00E46ABD">
                              <w:rPr>
                                <w:color w:val="FF0000"/>
                                <w:u w:val="single"/>
                              </w:rPr>
                              <w:t xml:space="preserve"> 4</w:t>
                            </w:r>
                            <w:r w:rsidRPr="00E46ABD">
                              <w:rPr>
                                <w:color w:val="FF0000"/>
                              </w:rPr>
                              <w:t>:  Add a 2-input AND gate.</w:t>
                            </w:r>
                            <w:r w:rsidR="001859B7" w:rsidRPr="00E46ABD">
                              <w:rPr>
                                <w:color w:val="FF0000"/>
                              </w:rPr>
                              <w:br/>
                            </w:r>
                            <w:r w:rsidRPr="00E46ABD">
                              <w:rPr>
                                <w:color w:val="FF0000"/>
                              </w:rPr>
                              <w:t xml:space="preserve">Use the gate icon on the top bar or </w:t>
                            </w:r>
                            <w:r w:rsidR="00496D5D" w:rsidRPr="00E46ABD">
                              <w:rPr>
                                <w:color w:val="FF0000"/>
                              </w:rPr>
                              <w:t xml:space="preserve">find it in the dropdown list of </w:t>
                            </w:r>
                            <w:proofErr w:type="gramStart"/>
                            <w:r w:rsidR="00496D5D" w:rsidRPr="00E46ABD">
                              <w:rPr>
                                <w:color w:val="FF0000"/>
                              </w:rPr>
                              <w:t>Gates</w:t>
                            </w:r>
                            <w:proofErr w:type="gramEnd"/>
                          </w:p>
                          <w:p w14:paraId="1E69BD74" w14:textId="77777777" w:rsidR="00496D5D" w:rsidRPr="00E46ABD" w:rsidRDefault="00496D5D" w:rsidP="003E7345">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605CE" id="_x0000_s1030" type="#_x0000_t48" style="position:absolute;left:0;text-align:left;margin-left:109.5pt;margin-top:269.9pt;width:190.5pt;height:6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" adj="30285,-27544,-3200,-36689,10823,-2379" fillcolor="#acb9ca [1311]" strokecolor="red" strokeweight="2pt">
                <v:stroke startarrow="block"/>
                <v:textbox>
                  <w:txbxContent>
                    <w:p w14:paraId="7F1DF371" w14:textId="7319BE83" w:rsidR="007F40E0" w:rsidRPr="00E46ABD" w:rsidRDefault="007F40E0" w:rsidP="00E46ABD">
                      <w:pPr>
                        <w:jc w:val="left"/>
                        <w:rPr>
                          <w:color w:val="FF0000"/>
                        </w:rPr>
                      </w:pPr>
                      <w:r w:rsidRPr="00E46ABD">
                        <w:rPr>
                          <w:color w:val="FF0000"/>
                          <w:u w:val="single"/>
                        </w:rPr>
                        <w:t>Step</w:t>
                      </w:r>
                      <w:r w:rsidR="005751B8" w:rsidRPr="00E46ABD">
                        <w:rPr>
                          <w:color w:val="FF0000"/>
                          <w:u w:val="single"/>
                        </w:rPr>
                        <w:t xml:space="preserve"> 4</w:t>
                      </w:r>
                      <w:r w:rsidRPr="00E46ABD">
                        <w:rPr>
                          <w:color w:val="FF0000"/>
                        </w:rPr>
                        <w:t>:  Add a 2-input AND gate.</w:t>
                      </w:r>
                      <w:r w:rsidR="001859B7" w:rsidRPr="00E46ABD">
                        <w:rPr>
                          <w:color w:val="FF0000"/>
                        </w:rPr>
                        <w:br/>
                      </w:r>
                      <w:r w:rsidRPr="00E46ABD">
                        <w:rPr>
                          <w:color w:val="FF0000"/>
                        </w:rPr>
                        <w:t xml:space="preserve">Use the gate icon on the top bar or </w:t>
                      </w:r>
                      <w:r w:rsidR="00496D5D" w:rsidRPr="00E46ABD">
                        <w:rPr>
                          <w:color w:val="FF0000"/>
                        </w:rPr>
                        <w:t xml:space="preserve">find it in the dropdown list of </w:t>
                      </w:r>
                      <w:proofErr w:type="gramStart"/>
                      <w:r w:rsidR="00496D5D" w:rsidRPr="00E46ABD">
                        <w:rPr>
                          <w:color w:val="FF0000"/>
                        </w:rPr>
                        <w:t>Gates</w:t>
                      </w:r>
                      <w:proofErr w:type="gramEnd"/>
                    </w:p>
                    <w:p w14:paraId="1E69BD74" w14:textId="77777777" w:rsidR="00496D5D" w:rsidRPr="00E46ABD" w:rsidRDefault="00496D5D" w:rsidP="003E7345">
                      <w:pPr>
                        <w:rPr>
                          <w:color w:val="FF0000"/>
                        </w:rPr>
                      </w:pPr>
                    </w:p>
                  </w:txbxContent>
                </v:textbox>
                <o:callout v:ext="edit" minusx="t"/>
                <w10:wrap anchorx="margin"/>
              </v:shape>
            </w:pict>
          </mc:Fallback>
        </mc:AlternateContent>
      </w:r>
      <w:r w:rsidRPr="007F40E0">
        <w:rPr>
          <w:noProof/>
        </w:rPr>
        <w:drawing>
          <wp:anchor distT="0" distB="0" distL="114300" distR="114300" simplePos="0" relativeHeight="251672576" behindDoc="0" locked="0" layoutInCell="1" allowOverlap="1" wp14:anchorId="60E97B03" wp14:editId="5B61A2A3">
            <wp:simplePos x="0" y="0"/>
            <wp:positionH relativeFrom="margin">
              <wp:align>right</wp:align>
            </wp:positionH>
            <wp:positionV relativeFrom="paragraph">
              <wp:posOffset>989330</wp:posOffset>
            </wp:positionV>
            <wp:extent cx="5943600" cy="3752850"/>
            <wp:effectExtent l="0" t="0" r="0" b="0"/>
            <wp:wrapNone/>
            <wp:docPr id="969881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81902"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14:sizeRelH relativeFrom="page">
              <wp14:pctWidth>0</wp14:pctWidth>
            </wp14:sizeRelH>
            <wp14:sizeRelV relativeFrom="page">
              <wp14:pctHeight>0</wp14:pctHeight>
            </wp14:sizeRelV>
          </wp:anchor>
        </w:drawing>
      </w:r>
      <w:r w:rsidR="004062CF">
        <w:br/>
      </w:r>
      <w:r w:rsidR="004062CF">
        <w:br/>
      </w:r>
    </w:p>
    <w:p w14:paraId="5D09DA8C" w14:textId="17F981DA" w:rsidR="00B75712" w:rsidRDefault="005751B8" w:rsidP="003E7345">
      <w:r>
        <w:rPr>
          <w:noProof/>
        </w:rPr>
        <mc:AlternateContent>
          <mc:Choice Requires="wps">
            <w:drawing>
              <wp:anchor distT="0" distB="0" distL="114300" distR="114300" simplePos="0" relativeHeight="251666432" behindDoc="0" locked="0" layoutInCell="1" allowOverlap="1" wp14:anchorId="34C5572A" wp14:editId="76654AC5">
                <wp:simplePos x="0" y="0"/>
                <wp:positionH relativeFrom="margin">
                  <wp:posOffset>3171825</wp:posOffset>
                </wp:positionH>
                <wp:positionV relativeFrom="paragraph">
                  <wp:posOffset>2543175</wp:posOffset>
                </wp:positionV>
                <wp:extent cx="2419350" cy="857250"/>
                <wp:effectExtent l="0" t="1447800" r="19050" b="19050"/>
                <wp:wrapNone/>
                <wp:docPr id="1657300759" name="Callout: Bent Line 2"/>
                <wp:cNvGraphicFramePr/>
                <a:graphic xmlns:a="http://schemas.openxmlformats.org/drawingml/2006/main">
                  <a:graphicData uri="http://schemas.microsoft.com/office/word/2010/wordprocessingShape">
                    <wps:wsp>
                      <wps:cNvSpPr/>
                      <wps:spPr>
                        <a:xfrm>
                          <a:off x="0" y="0"/>
                          <a:ext cx="2419350" cy="857250"/>
                        </a:xfrm>
                        <a:prstGeom prst="borderCallout2">
                          <a:avLst>
                            <a:gd name="adj1" fmla="val -11012"/>
                            <a:gd name="adj2" fmla="val 50105"/>
                            <a:gd name="adj3" fmla="val -147635"/>
                            <a:gd name="adj4" fmla="val 36365"/>
                            <a:gd name="adj5" fmla="val -163074"/>
                            <a:gd name="adj6" fmla="val 68160"/>
                          </a:avLst>
                        </a:prstGeom>
                        <a:solidFill>
                          <a:schemeClr val="tx2">
                            <a:lumMod val="40000"/>
                            <a:lumOff val="60000"/>
                          </a:schemeClr>
                        </a:solidFill>
                        <a:ln w="25400">
                          <a:solidFill>
                            <a:srgbClr val="FF0000"/>
                          </a:solidFill>
                          <a:headEnd type="none"/>
                          <a:tailEnd type="triangle"/>
                        </a:ln>
                      </wps:spPr>
                      <wps:style>
                        <a:lnRef idx="2">
                          <a:schemeClr val="accent1">
                            <a:shade val="15000"/>
                          </a:schemeClr>
                        </a:lnRef>
                        <a:fillRef idx="1">
                          <a:schemeClr val="accent1"/>
                        </a:fillRef>
                        <a:effectRef idx="0">
                          <a:schemeClr val="accent1"/>
                        </a:effectRef>
                        <a:fontRef idx="minor">
                          <a:schemeClr val="lt1"/>
                        </a:fontRef>
                      </wps:style>
                      <wps:txbx>
                        <w:txbxContent>
                          <w:p w14:paraId="1263D1A9" w14:textId="4AE3B8D7" w:rsidR="005751B8" w:rsidRPr="00E46ABD" w:rsidRDefault="005751B8" w:rsidP="003E7345">
                            <w:pPr>
                              <w:rPr>
                                <w:color w:val="FF0000"/>
                              </w:rPr>
                            </w:pPr>
                            <w:r w:rsidRPr="00E46ABD">
                              <w:rPr>
                                <w:color w:val="FF0000"/>
                                <w:u w:val="single"/>
                              </w:rPr>
                              <w:t>Step 5</w:t>
                            </w:r>
                            <w:r w:rsidRPr="00E46ABD">
                              <w:rPr>
                                <w:color w:val="FF0000"/>
                              </w:rPr>
                              <w:t xml:space="preserve">:  Drag the </w:t>
                            </w:r>
                            <w:r w:rsidR="007F3184" w:rsidRPr="00E46ABD">
                              <w:rPr>
                                <w:color w:val="FF0000"/>
                              </w:rPr>
                              <w:t>cursor to place wires between the connecting points on the gate and ports.</w:t>
                            </w:r>
                          </w:p>
                          <w:p w14:paraId="1A6EE8C9" w14:textId="77777777" w:rsidR="005751B8" w:rsidRPr="00E46ABD" w:rsidRDefault="005751B8" w:rsidP="003E7345">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5572A" id="_x0000_s1031" type="#_x0000_t48" style="position:absolute;left:0;text-align:left;margin-left:249.75pt;margin-top:200.25pt;width:190.5pt;height:6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" adj="14723,-35224,7855,-31889,10823,-2379" fillcolor="#acb9ca [1311]" strokecolor="red" strokeweight="2pt">
                <v:stroke startarrow="block"/>
                <v:textbox>
                  <w:txbxContent>
                    <w:p w14:paraId="1263D1A9" w14:textId="4AE3B8D7" w:rsidR="005751B8" w:rsidRPr="00E46ABD" w:rsidRDefault="005751B8" w:rsidP="003E7345">
                      <w:pPr>
                        <w:rPr>
                          <w:color w:val="FF0000"/>
                        </w:rPr>
                      </w:pPr>
                      <w:r w:rsidRPr="00E46ABD">
                        <w:rPr>
                          <w:color w:val="FF0000"/>
                          <w:u w:val="single"/>
                        </w:rPr>
                        <w:t>Step 5</w:t>
                      </w:r>
                      <w:r w:rsidRPr="00E46ABD">
                        <w:rPr>
                          <w:color w:val="FF0000"/>
                        </w:rPr>
                        <w:t xml:space="preserve">:  Drag the </w:t>
                      </w:r>
                      <w:r w:rsidR="007F3184" w:rsidRPr="00E46ABD">
                        <w:rPr>
                          <w:color w:val="FF0000"/>
                        </w:rPr>
                        <w:t>cursor to place wires between the connecting points on the gate and ports.</w:t>
                      </w:r>
                    </w:p>
                    <w:p w14:paraId="1A6EE8C9" w14:textId="77777777" w:rsidR="005751B8" w:rsidRPr="00E46ABD" w:rsidRDefault="005751B8" w:rsidP="003E7345">
                      <w:pPr>
                        <w:rPr>
                          <w:color w:val="FF0000"/>
                        </w:rPr>
                      </w:pPr>
                    </w:p>
                  </w:txbxContent>
                </v:textbox>
                <o:callout v:ext="edit" minusx="t"/>
                <w10:wrap anchorx="margin"/>
              </v:shape>
            </w:pict>
          </mc:Fallback>
        </mc:AlternateContent>
      </w:r>
      <w:r w:rsidR="00833E58" w:rsidRPr="00833E58">
        <w:rPr>
          <w:noProof/>
        </w:rPr>
        <w:drawing>
          <wp:inline distT="0" distB="0" distL="0" distR="0" wp14:anchorId="0938C53A" wp14:editId="13B82F81">
            <wp:extent cx="5943600" cy="3704590"/>
            <wp:effectExtent l="0" t="0" r="0" b="0"/>
            <wp:docPr id="2018290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90479" name="Picture 1" descr="A screenshot of a computer&#10;&#10;Description automatically generated"/>
                    <pic:cNvPicPr/>
                  </pic:nvPicPr>
                  <pic:blipFill>
                    <a:blip r:embed="rId12"/>
                    <a:stretch>
                      <a:fillRect/>
                    </a:stretch>
                  </pic:blipFill>
                  <pic:spPr>
                    <a:xfrm>
                      <a:off x="0" y="0"/>
                      <a:ext cx="5943600" cy="3704590"/>
                    </a:xfrm>
                    <a:prstGeom prst="rect">
                      <a:avLst/>
                    </a:prstGeom>
                  </pic:spPr>
                </pic:pic>
              </a:graphicData>
            </a:graphic>
          </wp:inline>
        </w:drawing>
      </w:r>
    </w:p>
    <w:p w14:paraId="5F1BF695" w14:textId="77777777" w:rsidR="00C24DD8" w:rsidRDefault="00C24DD8" w:rsidP="00C24DD8"/>
    <w:p w14:paraId="1D2DFBB0" w14:textId="77777777" w:rsidR="00C24DD8" w:rsidRDefault="00C24DD8" w:rsidP="00C24DD8"/>
    <w:p w14:paraId="741F1821" w14:textId="77777777" w:rsidR="00B75712" w:rsidRDefault="00B75712" w:rsidP="003E7345"/>
    <w:p w14:paraId="5C0A6FB0" w14:textId="0090FF95" w:rsidR="00193D38" w:rsidRDefault="00465624" w:rsidP="003E7345">
      <w:r>
        <w:rPr>
          <w:noProof/>
        </w:rPr>
        <mc:AlternateContent>
          <mc:Choice Requires="wps">
            <w:drawing>
              <wp:anchor distT="0" distB="0" distL="114300" distR="114300" simplePos="0" relativeHeight="251668480" behindDoc="0" locked="0" layoutInCell="1" allowOverlap="1" wp14:anchorId="7D7AA206" wp14:editId="34DC2BAC">
                <wp:simplePos x="0" y="0"/>
                <wp:positionH relativeFrom="margin">
                  <wp:posOffset>1733550</wp:posOffset>
                </wp:positionH>
                <wp:positionV relativeFrom="paragraph">
                  <wp:posOffset>1285875</wp:posOffset>
                </wp:positionV>
                <wp:extent cx="2419350" cy="762000"/>
                <wp:effectExtent l="0" t="228600" r="1009650" b="19050"/>
                <wp:wrapNone/>
                <wp:docPr id="1342330690" name="Callout: Bent Line 2"/>
                <wp:cNvGraphicFramePr/>
                <a:graphic xmlns:a="http://schemas.openxmlformats.org/drawingml/2006/main">
                  <a:graphicData uri="http://schemas.microsoft.com/office/word/2010/wordprocessingShape">
                    <wps:wsp>
                      <wps:cNvSpPr/>
                      <wps:spPr>
                        <a:xfrm>
                          <a:off x="0" y="0"/>
                          <a:ext cx="2419350" cy="762000"/>
                        </a:xfrm>
                        <a:prstGeom prst="borderCallout2">
                          <a:avLst>
                            <a:gd name="adj1" fmla="val 54682"/>
                            <a:gd name="adj2" fmla="val 105618"/>
                            <a:gd name="adj3" fmla="val 41253"/>
                            <a:gd name="adj4" fmla="val 134791"/>
                            <a:gd name="adj5" fmla="val -26963"/>
                            <a:gd name="adj6" fmla="val 139420"/>
                          </a:avLst>
                        </a:prstGeom>
                        <a:solidFill>
                          <a:schemeClr val="tx2">
                            <a:lumMod val="40000"/>
                            <a:lumOff val="60000"/>
                          </a:schemeClr>
                        </a:solidFill>
                        <a:ln w="25400">
                          <a:solidFill>
                            <a:srgbClr val="FF0000"/>
                          </a:solidFill>
                          <a:headEnd type="none"/>
                          <a:tailEnd type="triangle"/>
                        </a:ln>
                      </wps:spPr>
                      <wps:style>
                        <a:lnRef idx="2">
                          <a:schemeClr val="accent1">
                            <a:shade val="15000"/>
                          </a:schemeClr>
                        </a:lnRef>
                        <a:fillRef idx="1">
                          <a:schemeClr val="accent1"/>
                        </a:fillRef>
                        <a:effectRef idx="0">
                          <a:schemeClr val="accent1"/>
                        </a:effectRef>
                        <a:fontRef idx="minor">
                          <a:schemeClr val="lt1"/>
                        </a:fontRef>
                      </wps:style>
                      <wps:txbx>
                        <w:txbxContent>
                          <w:p w14:paraId="22B3D75B" w14:textId="740B2BCA" w:rsidR="00D30227" w:rsidRPr="00E46ABD" w:rsidRDefault="00D30227" w:rsidP="003E7345">
                            <w:pPr>
                              <w:rPr>
                                <w:color w:val="FF0000"/>
                              </w:rPr>
                            </w:pPr>
                            <w:r w:rsidRPr="00E46ABD">
                              <w:rPr>
                                <w:color w:val="FF0000"/>
                                <w:u w:val="single"/>
                              </w:rPr>
                              <w:t>Step 6</w:t>
                            </w:r>
                            <w:r w:rsidRPr="00E46ABD">
                              <w:rPr>
                                <w:color w:val="FF0000"/>
                              </w:rPr>
                              <w:t xml:space="preserve">:  </w:t>
                            </w:r>
                            <w:r w:rsidR="00603AAF" w:rsidRPr="00E46ABD">
                              <w:rPr>
                                <w:color w:val="FF0000"/>
                              </w:rPr>
                              <w:t xml:space="preserve">Add an output pin, label it </w:t>
                            </w:r>
                            <w:r w:rsidR="00836061" w:rsidRPr="00E46ABD">
                              <w:rPr>
                                <w:color w:val="FF0000"/>
                              </w:rPr>
                              <w:t>“</w:t>
                            </w:r>
                            <w:r w:rsidR="00603AAF" w:rsidRPr="00E46ABD">
                              <w:rPr>
                                <w:color w:val="FF0000"/>
                              </w:rPr>
                              <w:t>Out1</w:t>
                            </w:r>
                            <w:r w:rsidR="00836061" w:rsidRPr="00E46ABD">
                              <w:rPr>
                                <w:color w:val="FF0000"/>
                              </w:rPr>
                              <w:t>”</w:t>
                            </w:r>
                            <w:r w:rsidR="00603AAF" w:rsidRPr="00E46ABD">
                              <w:rPr>
                                <w:color w:val="FF0000"/>
                              </w:rPr>
                              <w:t xml:space="preserve">, and connect it to the output of the </w:t>
                            </w:r>
                            <w:r w:rsidR="00465624" w:rsidRPr="00E46ABD">
                              <w:rPr>
                                <w:color w:val="FF0000"/>
                              </w:rPr>
                              <w:t xml:space="preserve">AND </w:t>
                            </w:r>
                            <w:proofErr w:type="gramStart"/>
                            <w:r w:rsidR="00465624" w:rsidRPr="00E46ABD">
                              <w:rPr>
                                <w:color w:val="FF0000"/>
                              </w:rPr>
                              <w:t>gate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AA206" id="_x0000_s1032" type="#_x0000_t48" style="position:absolute;left:0;text-align:left;margin-left:136.5pt;margin-top:101.25pt;width:190.5pt;height:6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" adj="30115,-5824,29115,8911,22813,11811" fillcolor="#acb9ca [1311]" strokecolor="red" strokeweight="2pt">
                <v:stroke startarrow="block"/>
                <v:textbox>
                  <w:txbxContent>
                    <w:p w14:paraId="22B3D75B" w14:textId="740B2BCA" w:rsidR="00D30227" w:rsidRPr="00E46ABD" w:rsidRDefault="00D30227" w:rsidP="003E7345">
                      <w:pPr>
                        <w:rPr>
                          <w:color w:val="FF0000"/>
                        </w:rPr>
                      </w:pPr>
                      <w:r w:rsidRPr="00E46ABD">
                        <w:rPr>
                          <w:color w:val="FF0000"/>
                          <w:u w:val="single"/>
                        </w:rPr>
                        <w:t>Step 6</w:t>
                      </w:r>
                      <w:r w:rsidRPr="00E46ABD">
                        <w:rPr>
                          <w:color w:val="FF0000"/>
                        </w:rPr>
                        <w:t xml:space="preserve">:  </w:t>
                      </w:r>
                      <w:r w:rsidR="00603AAF" w:rsidRPr="00E46ABD">
                        <w:rPr>
                          <w:color w:val="FF0000"/>
                        </w:rPr>
                        <w:t xml:space="preserve">Add an output pin, label it </w:t>
                      </w:r>
                      <w:r w:rsidR="00836061" w:rsidRPr="00E46ABD">
                        <w:rPr>
                          <w:color w:val="FF0000"/>
                        </w:rPr>
                        <w:t>“</w:t>
                      </w:r>
                      <w:r w:rsidR="00603AAF" w:rsidRPr="00E46ABD">
                        <w:rPr>
                          <w:color w:val="FF0000"/>
                        </w:rPr>
                        <w:t>Out1</w:t>
                      </w:r>
                      <w:r w:rsidR="00836061" w:rsidRPr="00E46ABD">
                        <w:rPr>
                          <w:color w:val="FF0000"/>
                        </w:rPr>
                        <w:t>”</w:t>
                      </w:r>
                      <w:r w:rsidR="00603AAF" w:rsidRPr="00E46ABD">
                        <w:rPr>
                          <w:color w:val="FF0000"/>
                        </w:rPr>
                        <w:t xml:space="preserve">, and connect it to the output of the </w:t>
                      </w:r>
                      <w:r w:rsidR="00465624" w:rsidRPr="00E46ABD">
                        <w:rPr>
                          <w:color w:val="FF0000"/>
                        </w:rPr>
                        <w:t xml:space="preserve">AND </w:t>
                      </w:r>
                      <w:proofErr w:type="gramStart"/>
                      <w:r w:rsidR="00465624" w:rsidRPr="00E46ABD">
                        <w:rPr>
                          <w:color w:val="FF0000"/>
                        </w:rPr>
                        <w:t>gate</w:t>
                      </w:r>
                      <w:proofErr w:type="gramEnd"/>
                    </w:p>
                  </w:txbxContent>
                </v:textbox>
                <o:callout v:ext="edit" minusx="t"/>
                <w10:wrap anchorx="margin"/>
              </v:shape>
            </w:pict>
          </mc:Fallback>
        </mc:AlternateContent>
      </w:r>
      <w:r w:rsidR="006540FB" w:rsidRPr="006540FB">
        <w:rPr>
          <w:noProof/>
        </w:rPr>
        <w:drawing>
          <wp:inline distT="0" distB="0" distL="0" distR="0" wp14:anchorId="6ECA4BA9" wp14:editId="2DDD5E1F">
            <wp:extent cx="5943600" cy="2075180"/>
            <wp:effectExtent l="0" t="0" r="0" b="1270"/>
            <wp:docPr id="1614854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54942" name="Picture 1" descr="A screenshot of a computer&#10;&#10;Description automatically generated"/>
                    <pic:cNvPicPr/>
                  </pic:nvPicPr>
                  <pic:blipFill>
                    <a:blip r:embed="rId13"/>
                    <a:stretch>
                      <a:fillRect/>
                    </a:stretch>
                  </pic:blipFill>
                  <pic:spPr>
                    <a:xfrm>
                      <a:off x="0" y="0"/>
                      <a:ext cx="5943600" cy="2075180"/>
                    </a:xfrm>
                    <a:prstGeom prst="rect">
                      <a:avLst/>
                    </a:prstGeom>
                  </pic:spPr>
                </pic:pic>
              </a:graphicData>
            </a:graphic>
          </wp:inline>
        </w:drawing>
      </w:r>
    </w:p>
    <w:p w14:paraId="27EF42E6" w14:textId="55A9A2F6" w:rsidR="00B75712" w:rsidRDefault="00F960C8" w:rsidP="00E46ABD">
      <w:pPr>
        <w:pStyle w:val="Heading1"/>
      </w:pPr>
      <w:r>
        <w:br w:type="column"/>
      </w:r>
      <w:r w:rsidR="00C24DD8">
        <w:t>Simulation of Circuit</w:t>
      </w:r>
    </w:p>
    <w:p w14:paraId="20E63E35" w14:textId="55588AC7" w:rsidR="00B75712" w:rsidRDefault="00F960C8" w:rsidP="003E7345">
      <w:r>
        <w:t xml:space="preserve">With the circuit connected and built, it can be simulated.  </w:t>
      </w:r>
      <w:r w:rsidR="003A3ADF">
        <w:t xml:space="preserve">For now, we will simulate the operation by manually changing the value of the inputs and seeing the output response.  Later in the semester, we’ll simulate large circuits with automated stimulus files that both set the </w:t>
      </w:r>
      <w:proofErr w:type="gramStart"/>
      <w:r w:rsidR="003A3ADF">
        <w:t>inputs, and</w:t>
      </w:r>
      <w:proofErr w:type="gramEnd"/>
      <w:r w:rsidR="003A3ADF">
        <w:t xml:space="preserve"> check the outputs.</w:t>
      </w:r>
    </w:p>
    <w:p w14:paraId="2B94BD7A" w14:textId="77777777" w:rsidR="003A3ADF" w:rsidRDefault="003A3ADF" w:rsidP="003E7345"/>
    <w:p w14:paraId="1941836C" w14:textId="1DF96AFA" w:rsidR="00B75712" w:rsidRDefault="00EB3EB1" w:rsidP="003A3ADF">
      <w:r>
        <w:rPr>
          <w:noProof/>
        </w:rPr>
        <mc:AlternateContent>
          <mc:Choice Requires="wps">
            <w:drawing>
              <wp:anchor distT="0" distB="0" distL="114300" distR="114300" simplePos="0" relativeHeight="251675648" behindDoc="0" locked="0" layoutInCell="1" allowOverlap="1" wp14:anchorId="7B8002A6" wp14:editId="2010D77F">
                <wp:simplePos x="0" y="0"/>
                <wp:positionH relativeFrom="margin">
                  <wp:posOffset>2695575</wp:posOffset>
                </wp:positionH>
                <wp:positionV relativeFrom="paragraph">
                  <wp:posOffset>1508125</wp:posOffset>
                </wp:positionV>
                <wp:extent cx="2876550" cy="1219200"/>
                <wp:effectExtent l="0" t="1200150" r="19050" b="19050"/>
                <wp:wrapNone/>
                <wp:docPr id="1060968392" name="Callout: Bent Line 2"/>
                <wp:cNvGraphicFramePr/>
                <a:graphic xmlns:a="http://schemas.openxmlformats.org/drawingml/2006/main">
                  <a:graphicData uri="http://schemas.microsoft.com/office/word/2010/wordprocessingShape">
                    <wps:wsp>
                      <wps:cNvSpPr/>
                      <wps:spPr>
                        <a:xfrm>
                          <a:off x="0" y="0"/>
                          <a:ext cx="2876550" cy="1219200"/>
                        </a:xfrm>
                        <a:prstGeom prst="borderCallout2">
                          <a:avLst>
                            <a:gd name="adj1" fmla="val -14849"/>
                            <a:gd name="adj2" fmla="val 651"/>
                            <a:gd name="adj3" fmla="val -97028"/>
                            <a:gd name="adj4" fmla="val 4990"/>
                            <a:gd name="adj5" fmla="val -71495"/>
                            <a:gd name="adj6" fmla="val 16572"/>
                          </a:avLst>
                        </a:prstGeom>
                        <a:solidFill>
                          <a:schemeClr val="tx2">
                            <a:lumMod val="40000"/>
                            <a:lumOff val="60000"/>
                          </a:schemeClr>
                        </a:solidFill>
                        <a:ln w="25400">
                          <a:solidFill>
                            <a:srgbClr val="FF0000"/>
                          </a:solidFill>
                          <a:headEnd type="none"/>
                          <a:tailEnd type="triangle"/>
                        </a:ln>
                      </wps:spPr>
                      <wps:style>
                        <a:lnRef idx="2">
                          <a:schemeClr val="accent1">
                            <a:shade val="15000"/>
                          </a:schemeClr>
                        </a:lnRef>
                        <a:fillRef idx="1">
                          <a:schemeClr val="accent1"/>
                        </a:fillRef>
                        <a:effectRef idx="0">
                          <a:schemeClr val="accent1"/>
                        </a:effectRef>
                        <a:fontRef idx="minor">
                          <a:schemeClr val="lt1"/>
                        </a:fontRef>
                      </wps:style>
                      <wps:txbx>
                        <w:txbxContent>
                          <w:p w14:paraId="5A463B54" w14:textId="5733777C" w:rsidR="003C7530" w:rsidRDefault="003C7530" w:rsidP="00EB3EB1">
                            <w:pPr>
                              <w:jc w:val="left"/>
                              <w:rPr>
                                <w:color w:val="FF0000"/>
                              </w:rPr>
                            </w:pPr>
                            <w:r w:rsidRPr="00E46ABD">
                              <w:rPr>
                                <w:color w:val="FF0000"/>
                                <w:u w:val="single"/>
                              </w:rPr>
                              <w:t>Step 7</w:t>
                            </w:r>
                            <w:r w:rsidRPr="00E46ABD">
                              <w:rPr>
                                <w:color w:val="FF0000"/>
                              </w:rPr>
                              <w:t xml:space="preserve">:  </w:t>
                            </w:r>
                            <w:r w:rsidR="002F1E1D">
                              <w:rPr>
                                <w:color w:val="FF0000"/>
                              </w:rPr>
                              <w:t xml:space="preserve">Put the program in “Simulation” </w:t>
                            </w:r>
                            <w:proofErr w:type="gramStart"/>
                            <w:r w:rsidR="002F1E1D">
                              <w:rPr>
                                <w:color w:val="FF0000"/>
                              </w:rPr>
                              <w:t>mode, and</w:t>
                            </w:r>
                            <w:proofErr w:type="gramEnd"/>
                            <w:r w:rsidR="002F1E1D">
                              <w:rPr>
                                <w:color w:val="FF0000"/>
                              </w:rPr>
                              <w:t xml:space="preserve"> select the “Poke Finger” icon.</w:t>
                            </w:r>
                            <w:r w:rsidR="00EB3EB1">
                              <w:rPr>
                                <w:color w:val="FF0000"/>
                              </w:rPr>
                              <w:br/>
                            </w:r>
                            <w:r w:rsidR="00EB3EB1">
                              <w:rPr>
                                <w:color w:val="FF0000"/>
                              </w:rPr>
                              <w:br/>
                              <w:t>Clicking on the input pin ‘A’ will toggle the logic value between ‘0’ and ‘1’.</w:t>
                            </w:r>
                          </w:p>
                          <w:p w14:paraId="6E0EA8B9" w14:textId="77777777" w:rsidR="00EB3EB1" w:rsidRPr="00E46ABD" w:rsidRDefault="00EB3EB1" w:rsidP="003C7530">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002A6" id="_x0000_s1033" type="#_x0000_t48" style="position:absolute;left:0;text-align:left;margin-left:212.25pt;margin-top:118.75pt;width:226.5pt;height:9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" adj="3580,-15443,1078,-20958,141,-3207" fillcolor="#acb9ca [1311]" strokecolor="red" strokeweight="2pt">
                <v:stroke startarrow="block"/>
                <v:textbox>
                  <w:txbxContent>
                    <w:p w14:paraId="5A463B54" w14:textId="5733777C" w:rsidR="003C7530" w:rsidRDefault="003C7530" w:rsidP="00EB3EB1">
                      <w:pPr>
                        <w:jc w:val="left"/>
                        <w:rPr>
                          <w:color w:val="FF0000"/>
                        </w:rPr>
                      </w:pPr>
                      <w:r w:rsidRPr="00E46ABD">
                        <w:rPr>
                          <w:color w:val="FF0000"/>
                          <w:u w:val="single"/>
                        </w:rPr>
                        <w:t>Step 7</w:t>
                      </w:r>
                      <w:r w:rsidRPr="00E46ABD">
                        <w:rPr>
                          <w:color w:val="FF0000"/>
                        </w:rPr>
                        <w:t xml:space="preserve">:  </w:t>
                      </w:r>
                      <w:r w:rsidR="002F1E1D">
                        <w:rPr>
                          <w:color w:val="FF0000"/>
                        </w:rPr>
                        <w:t xml:space="preserve">Put the program in “Simulation” </w:t>
                      </w:r>
                      <w:proofErr w:type="gramStart"/>
                      <w:r w:rsidR="002F1E1D">
                        <w:rPr>
                          <w:color w:val="FF0000"/>
                        </w:rPr>
                        <w:t>mode, and</w:t>
                      </w:r>
                      <w:proofErr w:type="gramEnd"/>
                      <w:r w:rsidR="002F1E1D">
                        <w:rPr>
                          <w:color w:val="FF0000"/>
                        </w:rPr>
                        <w:t xml:space="preserve"> select the “Poke Finger” icon.</w:t>
                      </w:r>
                      <w:r w:rsidR="00EB3EB1">
                        <w:rPr>
                          <w:color w:val="FF0000"/>
                        </w:rPr>
                        <w:br/>
                      </w:r>
                      <w:r w:rsidR="00EB3EB1">
                        <w:rPr>
                          <w:color w:val="FF0000"/>
                        </w:rPr>
                        <w:br/>
                        <w:t>Clicking on the input pin ‘A’ will toggle the logic value between ‘0’ and ‘1’.</w:t>
                      </w:r>
                    </w:p>
                    <w:p w14:paraId="6E0EA8B9" w14:textId="77777777" w:rsidR="00EB3EB1" w:rsidRPr="00E46ABD" w:rsidRDefault="00EB3EB1" w:rsidP="003C7530">
                      <w:pPr>
                        <w:rPr>
                          <w:color w:val="FF0000"/>
                        </w:rPr>
                      </w:pPr>
                    </w:p>
                  </w:txbxContent>
                </v:textbox>
                <o:callout v:ext="edit" minusx="t"/>
                <w10:wrap anchorx="margin"/>
              </v:shape>
            </w:pict>
          </mc:Fallback>
        </mc:AlternateContent>
      </w:r>
      <w:r w:rsidR="003C7530" w:rsidRPr="003C7530">
        <w:rPr>
          <w:noProof/>
        </w:rPr>
        <w:drawing>
          <wp:inline distT="0" distB="0" distL="0" distR="0" wp14:anchorId="72CF19AF" wp14:editId="17DF42D7">
            <wp:extent cx="5943600" cy="2075180"/>
            <wp:effectExtent l="0" t="0" r="0" b="1270"/>
            <wp:docPr id="1076842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42053" name="Picture 1" descr="A screenshot of a computer&#10;&#10;Description automatically generated"/>
                    <pic:cNvPicPr/>
                  </pic:nvPicPr>
                  <pic:blipFill>
                    <a:blip r:embed="rId14"/>
                    <a:stretch>
                      <a:fillRect/>
                    </a:stretch>
                  </pic:blipFill>
                  <pic:spPr>
                    <a:xfrm>
                      <a:off x="0" y="0"/>
                      <a:ext cx="5943600" cy="2075180"/>
                    </a:xfrm>
                    <a:prstGeom prst="rect">
                      <a:avLst/>
                    </a:prstGeom>
                  </pic:spPr>
                </pic:pic>
              </a:graphicData>
            </a:graphic>
          </wp:inline>
        </w:drawing>
      </w:r>
    </w:p>
    <w:p w14:paraId="015B78E4" w14:textId="460B4E81" w:rsidR="00B75712" w:rsidRDefault="00B75712" w:rsidP="003E7345"/>
    <w:p w14:paraId="2D396E37" w14:textId="0489AFBF" w:rsidR="00B75712" w:rsidRDefault="00B75712" w:rsidP="003E7345"/>
    <w:p w14:paraId="14BA60E1" w14:textId="77777777" w:rsidR="006A21D7" w:rsidRDefault="006A21D7" w:rsidP="003E7345"/>
    <w:p w14:paraId="6F575DF3" w14:textId="77777777" w:rsidR="006A21D7" w:rsidRDefault="006A21D7" w:rsidP="003E7345"/>
    <w:p w14:paraId="40362366" w14:textId="77777777" w:rsidR="006A21D7" w:rsidRDefault="006A21D7" w:rsidP="003E7345"/>
    <w:p w14:paraId="00B65A18" w14:textId="77777777" w:rsidR="00D32359" w:rsidRDefault="00D32359" w:rsidP="003E7345"/>
    <w:p w14:paraId="2BB6B36D" w14:textId="2719F498" w:rsidR="00D32359" w:rsidRDefault="00D32359" w:rsidP="003E7345"/>
    <w:p w14:paraId="454D4D31" w14:textId="6233530A" w:rsidR="00D32359" w:rsidRDefault="00D32359" w:rsidP="003E7345"/>
    <w:p w14:paraId="57942CFC" w14:textId="29C92584" w:rsidR="00D32359" w:rsidRDefault="008133AE" w:rsidP="003E7345">
      <w:r>
        <w:rPr>
          <w:noProof/>
        </w:rPr>
        <mc:AlternateContent>
          <mc:Choice Requires="wps">
            <w:drawing>
              <wp:anchor distT="0" distB="0" distL="114300" distR="114300" simplePos="0" relativeHeight="251677696" behindDoc="0" locked="0" layoutInCell="1" allowOverlap="1" wp14:anchorId="697798FD" wp14:editId="578888F6">
                <wp:simplePos x="0" y="0"/>
                <wp:positionH relativeFrom="margin">
                  <wp:posOffset>247650</wp:posOffset>
                </wp:positionH>
                <wp:positionV relativeFrom="paragraph">
                  <wp:posOffset>105410</wp:posOffset>
                </wp:positionV>
                <wp:extent cx="2876550" cy="800100"/>
                <wp:effectExtent l="0" t="0" r="2133600" b="1009650"/>
                <wp:wrapNone/>
                <wp:docPr id="833533492" name="Callout: Bent Line 2"/>
                <wp:cNvGraphicFramePr/>
                <a:graphic xmlns:a="http://schemas.openxmlformats.org/drawingml/2006/main">
                  <a:graphicData uri="http://schemas.microsoft.com/office/word/2010/wordprocessingShape">
                    <wps:wsp>
                      <wps:cNvSpPr/>
                      <wps:spPr>
                        <a:xfrm>
                          <a:off x="0" y="0"/>
                          <a:ext cx="2876550" cy="800100"/>
                        </a:xfrm>
                        <a:prstGeom prst="borderCallout2">
                          <a:avLst>
                            <a:gd name="adj1" fmla="val 63276"/>
                            <a:gd name="adj2" fmla="val 103962"/>
                            <a:gd name="adj3" fmla="val 65473"/>
                            <a:gd name="adj4" fmla="val 119228"/>
                            <a:gd name="adj5" fmla="val 218647"/>
                            <a:gd name="adj6" fmla="val 171207"/>
                          </a:avLst>
                        </a:prstGeom>
                        <a:solidFill>
                          <a:schemeClr val="tx2">
                            <a:lumMod val="40000"/>
                            <a:lumOff val="60000"/>
                          </a:schemeClr>
                        </a:solidFill>
                        <a:ln w="25400">
                          <a:solidFill>
                            <a:srgbClr val="FF0000"/>
                          </a:solidFill>
                          <a:headEnd type="none"/>
                          <a:tailEnd type="triangle"/>
                        </a:ln>
                      </wps:spPr>
                      <wps:style>
                        <a:lnRef idx="2">
                          <a:schemeClr val="accent1">
                            <a:shade val="15000"/>
                          </a:schemeClr>
                        </a:lnRef>
                        <a:fillRef idx="1">
                          <a:schemeClr val="accent1"/>
                        </a:fillRef>
                        <a:effectRef idx="0">
                          <a:schemeClr val="accent1"/>
                        </a:effectRef>
                        <a:fontRef idx="minor">
                          <a:schemeClr val="lt1"/>
                        </a:fontRef>
                      </wps:style>
                      <wps:txbx>
                        <w:txbxContent>
                          <w:p w14:paraId="5B3C35B3" w14:textId="0B2C773A" w:rsidR="006A21D7" w:rsidRPr="00E46ABD" w:rsidRDefault="006A21D7" w:rsidP="00E46ABD">
                            <w:pPr>
                              <w:jc w:val="left"/>
                              <w:rPr>
                                <w:color w:val="FF0000"/>
                              </w:rPr>
                            </w:pPr>
                            <w:r w:rsidRPr="00E46ABD">
                              <w:rPr>
                                <w:color w:val="FF0000"/>
                                <w:u w:val="single"/>
                              </w:rPr>
                              <w:t>Step 8</w:t>
                            </w:r>
                            <w:r>
                              <w:rPr>
                                <w:color w:val="FF0000"/>
                              </w:rPr>
                              <w:t xml:space="preserve">: </w:t>
                            </w:r>
                            <w:r w:rsidR="008133AE">
                              <w:rPr>
                                <w:color w:val="FF0000"/>
                              </w:rPr>
                              <w:t xml:space="preserve"> </w:t>
                            </w:r>
                            <w:r>
                              <w:rPr>
                                <w:color w:val="FF0000"/>
                              </w:rPr>
                              <w:t xml:space="preserve">Modify the input </w:t>
                            </w:r>
                            <w:r w:rsidR="008133AE">
                              <w:rPr>
                                <w:color w:val="FF0000"/>
                              </w:rPr>
                              <w:t xml:space="preserve">logic values of ‘A’ and ‘B’ with the four combinations and verify that the simulator </w:t>
                            </w:r>
                            <w:proofErr w:type="gramStart"/>
                            <w:r w:rsidR="008133AE">
                              <w:rPr>
                                <w:color w:val="FF0000"/>
                              </w:rPr>
                              <w:t>show</w:t>
                            </w:r>
                            <w:proofErr w:type="gramEnd"/>
                            <w:r w:rsidR="008133AE">
                              <w:rPr>
                                <w:color w:val="FF0000"/>
                              </w:rPr>
                              <w:t xml:space="preserve"> the AND output on ‘Out1’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798FD" id="_x0000_s1034" type="#_x0000_t48" style="position:absolute;left:0;text-align:left;margin-left:19.5pt;margin-top:8.3pt;width:226.5pt;height:63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" adj="36981,47228,25753,14142,22456,13668" fillcolor="#acb9ca [1311]" strokecolor="red" strokeweight="2pt">
                <v:stroke startarrow="block"/>
                <v:textbox>
                  <w:txbxContent>
                    <w:p w14:paraId="5B3C35B3" w14:textId="0B2C773A" w:rsidR="006A21D7" w:rsidRPr="00E46ABD" w:rsidRDefault="006A21D7" w:rsidP="00E46ABD">
                      <w:pPr>
                        <w:jc w:val="left"/>
                        <w:rPr>
                          <w:color w:val="FF0000"/>
                        </w:rPr>
                      </w:pPr>
                      <w:r w:rsidRPr="00E46ABD">
                        <w:rPr>
                          <w:color w:val="FF0000"/>
                          <w:u w:val="single"/>
                        </w:rPr>
                        <w:t>Step 8</w:t>
                      </w:r>
                      <w:r>
                        <w:rPr>
                          <w:color w:val="FF0000"/>
                        </w:rPr>
                        <w:t xml:space="preserve">: </w:t>
                      </w:r>
                      <w:r w:rsidR="008133AE">
                        <w:rPr>
                          <w:color w:val="FF0000"/>
                        </w:rPr>
                        <w:t xml:space="preserve"> </w:t>
                      </w:r>
                      <w:r>
                        <w:rPr>
                          <w:color w:val="FF0000"/>
                        </w:rPr>
                        <w:t xml:space="preserve">Modify the input </w:t>
                      </w:r>
                      <w:r w:rsidR="008133AE">
                        <w:rPr>
                          <w:color w:val="FF0000"/>
                        </w:rPr>
                        <w:t xml:space="preserve">logic values of ‘A’ and ‘B’ with the four combinations and verify that the simulator </w:t>
                      </w:r>
                      <w:proofErr w:type="gramStart"/>
                      <w:r w:rsidR="008133AE">
                        <w:rPr>
                          <w:color w:val="FF0000"/>
                        </w:rPr>
                        <w:t>show</w:t>
                      </w:r>
                      <w:proofErr w:type="gramEnd"/>
                      <w:r w:rsidR="008133AE">
                        <w:rPr>
                          <w:color w:val="FF0000"/>
                        </w:rPr>
                        <w:t xml:space="preserve"> the AND output on ‘Out1’</w:t>
                      </w:r>
                    </w:p>
                  </w:txbxContent>
                </v:textbox>
                <o:callout v:ext="edit" minusx="t" minusy="t"/>
                <w10:wrap anchorx="margin"/>
              </v:shape>
            </w:pict>
          </mc:Fallback>
        </mc:AlternateContent>
      </w:r>
    </w:p>
    <w:p w14:paraId="65AB26BC" w14:textId="77777777" w:rsidR="006A21D7" w:rsidRDefault="006A21D7" w:rsidP="003E7345"/>
    <w:p w14:paraId="3F82A7A5" w14:textId="77777777" w:rsidR="006A21D7" w:rsidRDefault="006A21D7" w:rsidP="003E7345"/>
    <w:p w14:paraId="60683940" w14:textId="77777777" w:rsidR="006A21D7" w:rsidRDefault="006A21D7" w:rsidP="003E7345"/>
    <w:p w14:paraId="7949A9D8" w14:textId="77777777" w:rsidR="006A21D7" w:rsidRDefault="006A21D7" w:rsidP="003E7345"/>
    <w:p w14:paraId="6C787A93" w14:textId="77777777" w:rsidR="00D32359" w:rsidRDefault="00D32359" w:rsidP="003E7345"/>
    <w:p w14:paraId="0580491C" w14:textId="3576F4F5" w:rsidR="00D32359" w:rsidRDefault="006A21D7" w:rsidP="003E7345">
      <w:r w:rsidRPr="006A21D7">
        <w:rPr>
          <w:noProof/>
        </w:rPr>
        <w:drawing>
          <wp:inline distT="0" distB="0" distL="0" distR="0" wp14:anchorId="2FA0300D" wp14:editId="162C836E">
            <wp:extent cx="5943600" cy="1890395"/>
            <wp:effectExtent l="0" t="0" r="0" b="0"/>
            <wp:docPr id="13255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487" name="Picture 1" descr="A screenshot of a computer&#10;&#10;Description automatically generated"/>
                    <pic:cNvPicPr/>
                  </pic:nvPicPr>
                  <pic:blipFill>
                    <a:blip r:embed="rId15"/>
                    <a:stretch>
                      <a:fillRect/>
                    </a:stretch>
                  </pic:blipFill>
                  <pic:spPr>
                    <a:xfrm>
                      <a:off x="0" y="0"/>
                      <a:ext cx="5943600" cy="1890395"/>
                    </a:xfrm>
                    <a:prstGeom prst="rect">
                      <a:avLst/>
                    </a:prstGeom>
                  </pic:spPr>
                </pic:pic>
              </a:graphicData>
            </a:graphic>
          </wp:inline>
        </w:drawing>
      </w:r>
    </w:p>
    <w:p w14:paraId="21F06C62" w14:textId="77777777" w:rsidR="00D32359" w:rsidRDefault="00D32359" w:rsidP="003E7345"/>
    <w:p w14:paraId="08C7656E" w14:textId="77777777" w:rsidR="00B75712" w:rsidRDefault="00B75712" w:rsidP="003E7345"/>
    <w:p w14:paraId="409F853A" w14:textId="451D4FBD" w:rsidR="006A21D7" w:rsidRDefault="006A21D7" w:rsidP="006A21D7">
      <w:pPr>
        <w:pStyle w:val="Heading1"/>
      </w:pPr>
      <w:r>
        <w:br w:type="column"/>
        <w:t>Finishing</w:t>
      </w:r>
    </w:p>
    <w:p w14:paraId="5B000CB4" w14:textId="2F829BCB" w:rsidR="00190D18" w:rsidRDefault="00190D18" w:rsidP="003E7345">
      <w:r>
        <w:t xml:space="preserve">Finally, you can save your design using the </w:t>
      </w:r>
      <w:r w:rsidR="003A2DA0">
        <w:t>Files / Save menu pick.</w:t>
      </w:r>
    </w:p>
    <w:p w14:paraId="3B5B9A05" w14:textId="77777777" w:rsidR="003A2DA0" w:rsidRDefault="003A2DA0" w:rsidP="003E7345"/>
    <w:p w14:paraId="79497437" w14:textId="3CDB893A" w:rsidR="003A2DA0" w:rsidRDefault="003A2DA0" w:rsidP="003E7345">
      <w:r>
        <w:t>Before exiting the program,</w:t>
      </w:r>
      <w:r w:rsidR="00AB35D9">
        <w:t xml:space="preserve"> go back to “Design” mode and</w:t>
      </w:r>
      <w:r>
        <w:t xml:space="preserve"> </w:t>
      </w:r>
      <w:r w:rsidR="00414537">
        <w:t xml:space="preserve">look around at the </w:t>
      </w:r>
      <w:r w:rsidR="00AB35D9">
        <w:t xml:space="preserve">various sub-menus with different types of components that can be used to make designs.  We’ll learn about and use many of these </w:t>
      </w:r>
      <w:proofErr w:type="gramStart"/>
      <w:r w:rsidR="00AB35D9">
        <w:t>during the course of</w:t>
      </w:r>
      <w:proofErr w:type="gramEnd"/>
      <w:r w:rsidR="00AB35D9">
        <w:t xml:space="preserve"> the class.</w:t>
      </w:r>
    </w:p>
    <w:p w14:paraId="3EF4E8BE" w14:textId="637BF784" w:rsidR="00B75712" w:rsidRDefault="00B75712" w:rsidP="003E7345"/>
    <w:p w14:paraId="03D2354C" w14:textId="19A9EB67" w:rsidR="00B777AF" w:rsidRDefault="00190E7D" w:rsidP="003E7345">
      <w:r w:rsidRPr="00190E7D">
        <w:rPr>
          <w:noProof/>
        </w:rPr>
        <w:drawing>
          <wp:inline distT="0" distB="0" distL="0" distR="0" wp14:anchorId="1ACAFA4F" wp14:editId="16D7FC22">
            <wp:extent cx="5943600" cy="6239510"/>
            <wp:effectExtent l="0" t="0" r="0" b="8890"/>
            <wp:docPr id="1938636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36613" name="Picture 1" descr="A screenshot of a computer&#10;&#10;Description automatically generated"/>
                    <pic:cNvPicPr/>
                  </pic:nvPicPr>
                  <pic:blipFill>
                    <a:blip r:embed="rId16"/>
                    <a:stretch>
                      <a:fillRect/>
                    </a:stretch>
                  </pic:blipFill>
                  <pic:spPr>
                    <a:xfrm>
                      <a:off x="0" y="0"/>
                      <a:ext cx="5943600" cy="6239510"/>
                    </a:xfrm>
                    <a:prstGeom prst="rect">
                      <a:avLst/>
                    </a:prstGeom>
                  </pic:spPr>
                </pic:pic>
              </a:graphicData>
            </a:graphic>
          </wp:inline>
        </w:drawing>
      </w:r>
    </w:p>
    <w:sectPr w:rsidR="00B777AF" w:rsidSect="00E46ABD">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5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08AC7" w14:textId="77777777" w:rsidR="003E7345" w:rsidRDefault="003E7345" w:rsidP="003E7345">
      <w:r>
        <w:separator/>
      </w:r>
    </w:p>
  </w:endnote>
  <w:endnote w:type="continuationSeparator" w:id="0">
    <w:p w14:paraId="68C3A0D8" w14:textId="77777777" w:rsidR="003E7345" w:rsidRDefault="003E7345" w:rsidP="003E7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93F3" w14:textId="77777777" w:rsidR="003E7345" w:rsidRDefault="003E73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00B0B" w14:textId="6EC616DD" w:rsidR="003E7345" w:rsidRDefault="00FD0198" w:rsidP="00274831">
    <w:pPr>
      <w:pStyle w:val="Footer"/>
      <w:jc w:val="right"/>
    </w:pPr>
    <w:r>
      <w:t>Page</w:t>
    </w:r>
    <w:r w:rsidR="00AB35D9">
      <w:t xml:space="preserve"> </w:t>
    </w:r>
    <w:r w:rsidR="00DE6303">
      <w:fldChar w:fldCharType="begin"/>
    </w:r>
    <w:r w:rsidR="00DE6303">
      <w:instrText xml:space="preserve"> PAGE   \* MERGEFORMAT </w:instrText>
    </w:r>
    <w:r w:rsidR="00DE6303">
      <w:fldChar w:fldCharType="separate"/>
    </w:r>
    <w:r w:rsidR="00DE6303">
      <w:rPr>
        <w:noProof/>
      </w:rPr>
      <w:t>1</w:t>
    </w:r>
    <w:r w:rsidR="00DE6303">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6D74" w14:textId="5E615F21" w:rsidR="003E7345" w:rsidRDefault="007C008A">
    <w:pPr>
      <w:pStyle w:val="Footer"/>
    </w:pPr>
    <w:r>
      <w:rPr>
        <w:noProof/>
      </w:rPr>
      <mc:AlternateContent>
        <mc:Choice Requires="wps">
          <w:drawing>
            <wp:anchor distT="45720" distB="45720" distL="114300" distR="114300" simplePos="0" relativeHeight="251659264" behindDoc="1" locked="0" layoutInCell="1" allowOverlap="1" wp14:anchorId="4FE23AD3" wp14:editId="1112F093">
              <wp:simplePos x="0" y="0"/>
              <wp:positionH relativeFrom="column">
                <wp:posOffset>659130</wp:posOffset>
              </wp:positionH>
              <wp:positionV relativeFrom="paragraph">
                <wp:posOffset>-221615</wp:posOffset>
              </wp:positionV>
              <wp:extent cx="5238750" cy="592455"/>
              <wp:effectExtent l="0" t="0" r="19050" b="17145"/>
              <wp:wrapTight wrapText="bothSides">
                <wp:wrapPolygon edited="0">
                  <wp:start x="0" y="0"/>
                  <wp:lineTo x="0" y="21531"/>
                  <wp:lineTo x="21600" y="21531"/>
                  <wp:lineTo x="21600" y="0"/>
                  <wp:lineTo x="0" y="0"/>
                </wp:wrapPolygon>
              </wp:wrapTight>
              <wp:docPr id="1744952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592455"/>
                      </a:xfrm>
                      <a:prstGeom prst="rect">
                        <a:avLst/>
                      </a:prstGeom>
                      <a:solidFill>
                        <a:srgbClr val="FFFFFF"/>
                      </a:solidFill>
                      <a:ln w="9525">
                        <a:solidFill>
                          <a:srgbClr val="000000"/>
                        </a:solidFill>
                        <a:miter lim="800000"/>
                        <a:headEnd/>
                        <a:tailEnd/>
                      </a:ln>
                    </wps:spPr>
                    <wps:txbx>
                      <w:txbxContent>
                        <w:p w14:paraId="2FBADBC8" w14:textId="77777777" w:rsidR="007C008A" w:rsidRPr="00F8753D" w:rsidRDefault="007C008A" w:rsidP="00E46ABD">
                          <w:pPr>
                            <w:pStyle w:val="Header"/>
                            <w:rPr>
                              <w:color w:val="ED7D31" w:themeColor="accent2"/>
                              <w:sz w:val="20"/>
                              <w:szCs w:val="20"/>
                            </w:rPr>
                          </w:pPr>
                          <w:r w:rsidRPr="0010054B">
                            <w:rPr>
                              <w:color w:val="ED7D31" w:themeColor="accent2"/>
                              <w:sz w:val="20"/>
                              <w:szCs w:val="20"/>
                            </w:rPr>
                            <w:t xml:space="preserve">This material is the property of </w:t>
                          </w:r>
                          <w:r>
                            <w:rPr>
                              <w:color w:val="ED7D31" w:themeColor="accent2"/>
                              <w:sz w:val="20"/>
                              <w:szCs w:val="20"/>
                            </w:rPr>
                            <w:t>the university</w:t>
                          </w:r>
                          <w:r w:rsidRPr="0010054B">
                            <w:rPr>
                              <w:color w:val="ED7D31" w:themeColor="accent2"/>
                              <w:sz w:val="20"/>
                              <w:szCs w:val="20"/>
                            </w:rPr>
                            <w:t xml:space="preserve">. It is provided to students in ECEN </w:t>
                          </w:r>
                          <w:r>
                            <w:rPr>
                              <w:color w:val="ED7D31" w:themeColor="accent2"/>
                              <w:sz w:val="20"/>
                              <w:szCs w:val="20"/>
                            </w:rPr>
                            <w:t>240</w:t>
                          </w:r>
                          <w:r w:rsidRPr="0010054B">
                            <w:rPr>
                              <w:color w:val="ED7D31" w:themeColor="accent2"/>
                              <w:sz w:val="20"/>
                              <w:szCs w:val="20"/>
                            </w:rPr>
                            <w:t xml:space="preserve">. This material may </w:t>
                          </w:r>
                          <w:r w:rsidRPr="0010054B">
                            <w:rPr>
                              <w:color w:val="ED7D31" w:themeColor="accent2"/>
                              <w:sz w:val="20"/>
                              <w:szCs w:val="20"/>
                              <w:u w:val="single"/>
                            </w:rPr>
                            <w:t>not</w:t>
                          </w:r>
                          <w:r w:rsidRPr="0010054B">
                            <w:rPr>
                              <w:color w:val="ED7D31" w:themeColor="accent2"/>
                              <w:sz w:val="20"/>
                              <w:szCs w:val="20"/>
                            </w:rPr>
                            <w:t xml:space="preserve"> be shared with others nor posted online. Sharing or posting this material is academic dishonesty. Use of this material by students in other semesters is academic dishonesty.</w:t>
                          </w:r>
                        </w:p>
                        <w:p w14:paraId="2E8E66D1" w14:textId="77777777" w:rsidR="007C008A" w:rsidRDefault="007C008A" w:rsidP="007C00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E23AD3" id="_x0000_t202" coordsize="21600,21600" o:spt="202" path="m,l,21600r21600,l21600,xe">
              <v:stroke joinstyle="miter"/>
              <v:path gradientshapeok="t" o:connecttype="rect"/>
            </v:shapetype>
            <v:shape id="_x0000_s1035" type="#_x0000_t202" style="position:absolute;left:0;text-align:left;margin-left:51.9pt;margin-top:-17.45pt;width:412.5pt;height:46.6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">
              <v:textbox>
                <w:txbxContent>
                  <w:p w14:paraId="2FBADBC8" w14:textId="77777777" w:rsidR="007C008A" w:rsidRPr="00F8753D" w:rsidRDefault="007C008A" w:rsidP="00E46ABD">
                    <w:pPr>
                      <w:pStyle w:val="Header"/>
                      <w:rPr>
                        <w:color w:val="ED7D31" w:themeColor="accent2"/>
                        <w:sz w:val="20"/>
                        <w:szCs w:val="20"/>
                      </w:rPr>
                    </w:pPr>
                    <w:r w:rsidRPr="0010054B">
                      <w:rPr>
                        <w:color w:val="ED7D31" w:themeColor="accent2"/>
                        <w:sz w:val="20"/>
                        <w:szCs w:val="20"/>
                      </w:rPr>
                      <w:t xml:space="preserve">This material is the property of </w:t>
                    </w:r>
                    <w:r>
                      <w:rPr>
                        <w:color w:val="ED7D31" w:themeColor="accent2"/>
                        <w:sz w:val="20"/>
                        <w:szCs w:val="20"/>
                      </w:rPr>
                      <w:t>the university</w:t>
                    </w:r>
                    <w:r w:rsidRPr="0010054B">
                      <w:rPr>
                        <w:color w:val="ED7D31" w:themeColor="accent2"/>
                        <w:sz w:val="20"/>
                        <w:szCs w:val="20"/>
                      </w:rPr>
                      <w:t xml:space="preserve">. It is provided to students in ECEN </w:t>
                    </w:r>
                    <w:r>
                      <w:rPr>
                        <w:color w:val="ED7D31" w:themeColor="accent2"/>
                        <w:sz w:val="20"/>
                        <w:szCs w:val="20"/>
                      </w:rPr>
                      <w:t>240</w:t>
                    </w:r>
                    <w:r w:rsidRPr="0010054B">
                      <w:rPr>
                        <w:color w:val="ED7D31" w:themeColor="accent2"/>
                        <w:sz w:val="20"/>
                        <w:szCs w:val="20"/>
                      </w:rPr>
                      <w:t xml:space="preserve">. This material may </w:t>
                    </w:r>
                    <w:r w:rsidRPr="0010054B">
                      <w:rPr>
                        <w:color w:val="ED7D31" w:themeColor="accent2"/>
                        <w:sz w:val="20"/>
                        <w:szCs w:val="20"/>
                        <w:u w:val="single"/>
                      </w:rPr>
                      <w:t>not</w:t>
                    </w:r>
                    <w:r w:rsidRPr="0010054B">
                      <w:rPr>
                        <w:color w:val="ED7D31" w:themeColor="accent2"/>
                        <w:sz w:val="20"/>
                        <w:szCs w:val="20"/>
                      </w:rPr>
                      <w:t xml:space="preserve"> be shared with others nor posted online. Sharing or posting this material is academic dishonesty. Use of this material by students in other semesters is academic dishonesty.</w:t>
                    </w:r>
                  </w:p>
                  <w:p w14:paraId="2E8E66D1" w14:textId="77777777" w:rsidR="007C008A" w:rsidRDefault="007C008A" w:rsidP="007C008A"/>
                </w:txbxContent>
              </v:textbox>
              <w10:wrap type="tight"/>
            </v:shape>
          </w:pict>
        </mc:Fallback>
      </mc:AlternateContent>
    </w:r>
    <w:r w:rsidRPr="005E6103">
      <w:rPr>
        <w:noProof/>
      </w:rPr>
      <w:drawing>
        <wp:anchor distT="0" distB="0" distL="114300" distR="114300" simplePos="0" relativeHeight="251660288" behindDoc="0" locked="0" layoutInCell="1" allowOverlap="1" wp14:anchorId="19C7BB95" wp14:editId="41939E4B">
          <wp:simplePos x="0" y="0"/>
          <wp:positionH relativeFrom="leftMargin">
            <wp:posOffset>687705</wp:posOffset>
          </wp:positionH>
          <wp:positionV relativeFrom="paragraph">
            <wp:posOffset>-247650</wp:posOffset>
          </wp:positionV>
          <wp:extent cx="742950" cy="666750"/>
          <wp:effectExtent l="0" t="0" r="0" b="0"/>
          <wp:wrapNone/>
          <wp:docPr id="2002284004"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84004"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2950" cy="66675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56454" w14:textId="77777777" w:rsidR="003E7345" w:rsidRDefault="003E7345" w:rsidP="003E7345">
      <w:r>
        <w:separator/>
      </w:r>
    </w:p>
  </w:footnote>
  <w:footnote w:type="continuationSeparator" w:id="0">
    <w:p w14:paraId="47EFFB0E" w14:textId="77777777" w:rsidR="003E7345" w:rsidRDefault="003E7345" w:rsidP="003E7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3EE23" w14:textId="77777777" w:rsidR="003E7345" w:rsidRDefault="003E73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7D9BB" w14:textId="77777777" w:rsidR="003E7345" w:rsidRDefault="003E7345" w:rsidP="00FD01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588D6" w14:textId="77777777" w:rsidR="00FD0198" w:rsidRPr="00893D72" w:rsidRDefault="00FD0198" w:rsidP="00FD0198">
    <w:pPr>
      <w:pStyle w:val="Title"/>
      <w:tabs>
        <w:tab w:val="right" w:pos="9270"/>
      </w:tabs>
      <w:rPr>
        <w:sz w:val="40"/>
        <w:szCs w:val="40"/>
      </w:rPr>
    </w:pPr>
    <w:r w:rsidRPr="00893D72">
      <w:rPr>
        <w:sz w:val="40"/>
        <w:szCs w:val="40"/>
      </w:rPr>
      <w:t xml:space="preserve">Getting Started with </w:t>
    </w:r>
    <w:r w:rsidRPr="00893D72">
      <w:rPr>
        <w:i/>
        <w:sz w:val="40"/>
        <w:szCs w:val="40"/>
      </w:rPr>
      <w:t>Logisim Evolution</w:t>
    </w:r>
    <w:r w:rsidRPr="00893D72">
      <w:rPr>
        <w:sz w:val="40"/>
        <w:szCs w:val="40"/>
      </w:rPr>
      <w:tab/>
      <w:t xml:space="preserve"> ECEN 240</w:t>
    </w:r>
  </w:p>
  <w:p w14:paraId="7372FA48" w14:textId="77777777" w:rsidR="003E7345" w:rsidRDefault="003E7345" w:rsidP="00F850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89"/>
    <w:rsid w:val="00023289"/>
    <w:rsid w:val="00030221"/>
    <w:rsid w:val="0010631D"/>
    <w:rsid w:val="00162DB3"/>
    <w:rsid w:val="001859B7"/>
    <w:rsid w:val="00190D18"/>
    <w:rsid w:val="00190E7D"/>
    <w:rsid w:val="00193D38"/>
    <w:rsid w:val="001E5A10"/>
    <w:rsid w:val="001F11A6"/>
    <w:rsid w:val="00210DA8"/>
    <w:rsid w:val="002737BA"/>
    <w:rsid w:val="00274831"/>
    <w:rsid w:val="0027673F"/>
    <w:rsid w:val="002B1BBE"/>
    <w:rsid w:val="002F1E1D"/>
    <w:rsid w:val="002F37FA"/>
    <w:rsid w:val="003A2DA0"/>
    <w:rsid w:val="003A3ADF"/>
    <w:rsid w:val="003C3489"/>
    <w:rsid w:val="003C7530"/>
    <w:rsid w:val="003D7448"/>
    <w:rsid w:val="003E7345"/>
    <w:rsid w:val="004062CF"/>
    <w:rsid w:val="00414537"/>
    <w:rsid w:val="00417F5E"/>
    <w:rsid w:val="00422F92"/>
    <w:rsid w:val="0043385E"/>
    <w:rsid w:val="00465624"/>
    <w:rsid w:val="00487EC5"/>
    <w:rsid w:val="00496D5D"/>
    <w:rsid w:val="005349F5"/>
    <w:rsid w:val="00547228"/>
    <w:rsid w:val="00566E46"/>
    <w:rsid w:val="005751B8"/>
    <w:rsid w:val="005C64C7"/>
    <w:rsid w:val="005D6614"/>
    <w:rsid w:val="005E6103"/>
    <w:rsid w:val="005E614C"/>
    <w:rsid w:val="005E7602"/>
    <w:rsid w:val="00603AAF"/>
    <w:rsid w:val="006540FB"/>
    <w:rsid w:val="006A21D7"/>
    <w:rsid w:val="006B0742"/>
    <w:rsid w:val="006B4301"/>
    <w:rsid w:val="006C2C9B"/>
    <w:rsid w:val="00701C89"/>
    <w:rsid w:val="00737E6E"/>
    <w:rsid w:val="007559A9"/>
    <w:rsid w:val="00784A32"/>
    <w:rsid w:val="007859E2"/>
    <w:rsid w:val="007C008A"/>
    <w:rsid w:val="007C03CE"/>
    <w:rsid w:val="007C68ED"/>
    <w:rsid w:val="007D29B8"/>
    <w:rsid w:val="007F3184"/>
    <w:rsid w:val="007F40E0"/>
    <w:rsid w:val="008133AE"/>
    <w:rsid w:val="00824E3A"/>
    <w:rsid w:val="0082763C"/>
    <w:rsid w:val="00833E58"/>
    <w:rsid w:val="00836061"/>
    <w:rsid w:val="00855DC9"/>
    <w:rsid w:val="00875266"/>
    <w:rsid w:val="00881BC9"/>
    <w:rsid w:val="008F0A23"/>
    <w:rsid w:val="0091551B"/>
    <w:rsid w:val="009174DE"/>
    <w:rsid w:val="00957515"/>
    <w:rsid w:val="009C040B"/>
    <w:rsid w:val="009C6C3B"/>
    <w:rsid w:val="009C736C"/>
    <w:rsid w:val="00A248B2"/>
    <w:rsid w:val="00A35E65"/>
    <w:rsid w:val="00A760D3"/>
    <w:rsid w:val="00AB35D9"/>
    <w:rsid w:val="00B44064"/>
    <w:rsid w:val="00B50394"/>
    <w:rsid w:val="00B75712"/>
    <w:rsid w:val="00B777AF"/>
    <w:rsid w:val="00C0163A"/>
    <w:rsid w:val="00C24DD8"/>
    <w:rsid w:val="00C44478"/>
    <w:rsid w:val="00C82DD6"/>
    <w:rsid w:val="00CF4C62"/>
    <w:rsid w:val="00D278B2"/>
    <w:rsid w:val="00D30227"/>
    <w:rsid w:val="00D32359"/>
    <w:rsid w:val="00D42B14"/>
    <w:rsid w:val="00D460E4"/>
    <w:rsid w:val="00D64585"/>
    <w:rsid w:val="00DA62E4"/>
    <w:rsid w:val="00DD17A0"/>
    <w:rsid w:val="00DE6303"/>
    <w:rsid w:val="00DE79B6"/>
    <w:rsid w:val="00E40892"/>
    <w:rsid w:val="00E46ABD"/>
    <w:rsid w:val="00EA5447"/>
    <w:rsid w:val="00EB3EB1"/>
    <w:rsid w:val="00EB57B4"/>
    <w:rsid w:val="00F019BE"/>
    <w:rsid w:val="00F12631"/>
    <w:rsid w:val="00F81CD5"/>
    <w:rsid w:val="00F85091"/>
    <w:rsid w:val="00F960C8"/>
    <w:rsid w:val="00FD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4D477F"/>
  <w14:defaultImageDpi w14:val="32767"/>
  <w15:chartTrackingRefBased/>
  <w15:docId w15:val="{7DFF56E2-41F1-9144-B4EF-48AD4C46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E7345"/>
    <w:pPr>
      <w:jc w:val="both"/>
    </w:pPr>
  </w:style>
  <w:style w:type="paragraph" w:styleId="Heading1">
    <w:name w:val="heading 1"/>
    <w:basedOn w:val="Normal"/>
    <w:next w:val="Normal"/>
    <w:link w:val="Heading1Char"/>
    <w:uiPriority w:val="9"/>
    <w:qFormat/>
    <w:rsid w:val="006B430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E5A10"/>
  </w:style>
  <w:style w:type="character" w:customStyle="1" w:styleId="Heading1Char">
    <w:name w:val="Heading 1 Char"/>
    <w:basedOn w:val="DefaultParagraphFont"/>
    <w:link w:val="Heading1"/>
    <w:uiPriority w:val="9"/>
    <w:rsid w:val="006B430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E7345"/>
    <w:pPr>
      <w:tabs>
        <w:tab w:val="center" w:pos="4680"/>
        <w:tab w:val="right" w:pos="9360"/>
      </w:tabs>
    </w:pPr>
  </w:style>
  <w:style w:type="character" w:customStyle="1" w:styleId="HeaderChar">
    <w:name w:val="Header Char"/>
    <w:basedOn w:val="DefaultParagraphFont"/>
    <w:link w:val="Header"/>
    <w:uiPriority w:val="99"/>
    <w:rsid w:val="003E7345"/>
  </w:style>
  <w:style w:type="paragraph" w:styleId="Footer">
    <w:name w:val="footer"/>
    <w:basedOn w:val="Normal"/>
    <w:link w:val="FooterChar"/>
    <w:uiPriority w:val="99"/>
    <w:unhideWhenUsed/>
    <w:rsid w:val="003E7345"/>
    <w:pPr>
      <w:tabs>
        <w:tab w:val="center" w:pos="4680"/>
        <w:tab w:val="right" w:pos="9360"/>
      </w:tabs>
    </w:pPr>
  </w:style>
  <w:style w:type="character" w:customStyle="1" w:styleId="FooterChar">
    <w:name w:val="Footer Char"/>
    <w:basedOn w:val="DefaultParagraphFont"/>
    <w:link w:val="Footer"/>
    <w:uiPriority w:val="99"/>
    <w:rsid w:val="003E7345"/>
  </w:style>
  <w:style w:type="paragraph" w:styleId="Title">
    <w:name w:val="Title"/>
    <w:basedOn w:val="Normal"/>
    <w:next w:val="Normal"/>
    <w:link w:val="TitleChar"/>
    <w:uiPriority w:val="10"/>
    <w:qFormat/>
    <w:rsid w:val="00FD01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19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737BA"/>
    <w:rPr>
      <w:color w:val="0563C1" w:themeColor="hyperlink"/>
      <w:u w:val="single"/>
    </w:rPr>
  </w:style>
  <w:style w:type="character" w:styleId="UnresolvedMention">
    <w:name w:val="Unresolved Mention"/>
    <w:basedOn w:val="DefaultParagraphFont"/>
    <w:uiPriority w:val="99"/>
    <w:rsid w:val="00273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github.com/logisim-evolution/logisim-evolution/releases"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6</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Watson, Lynn</cp:lastModifiedBy>
  <cp:revision>92</cp:revision>
  <dcterms:created xsi:type="dcterms:W3CDTF">2023-01-19T00:24:00Z</dcterms:created>
  <dcterms:modified xsi:type="dcterms:W3CDTF">2023-12-12T04:58:00Z</dcterms:modified>
</cp:coreProperties>
</file>